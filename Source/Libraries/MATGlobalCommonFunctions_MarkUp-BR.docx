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D19864" w14:textId="77777777" w:rsidR="00D0379B" w:rsidRDefault="00477282">
      <w:pPr>
        <w:pStyle w:val="Heading1"/>
        <w:rPr>
          <w:rFonts w:ascii="Segoe UI" w:eastAsia="Times New Roman" w:hAnsi="Segoe UI" w:cs="Segoe UI"/>
        </w:rPr>
      </w:pPr>
      <w:r>
        <w:rPr>
          <w:rFonts w:ascii="Segoe UI" w:eastAsia="Times New Roman" w:hAnsi="Segoe UI" w:cs="Segoe UI"/>
        </w:rPr>
        <w:t>MATGlobalCommonFunctions version 7.0.000</w:t>
      </w:r>
    </w:p>
    <w:p w14:paraId="28D02B17" w14:textId="41281421" w:rsidR="00D0379B" w:rsidRDefault="00477282">
      <w:pPr>
        <w:pStyle w:val="NormalWeb"/>
        <w:rPr>
          <w:rFonts w:ascii="Segoe UI" w:hAnsi="Segoe UI" w:cs="Segoe UI"/>
        </w:rPr>
      </w:pPr>
      <w:r>
        <w:rPr>
          <w:rFonts w:ascii="Segoe UI" w:hAnsi="Segoe UI" w:cs="Segoe UI"/>
        </w:rPr>
        <w:t>The MATGlobalCommonFunctions library provides common functions and expressions used throughout electronic</w:t>
      </w:r>
      <w:del w:id="0" w:author="Jamie Lehner" w:date="2022-03-25T12:23:00Z">
        <w:r w:rsidDel="000072CC">
          <w:rPr>
            <w:rFonts w:ascii="Segoe UI" w:hAnsi="Segoe UI" w:cs="Segoe UI"/>
          </w:rPr>
          <w:delText>.</w:delText>
        </w:r>
      </w:del>
      <w:r>
        <w:rPr>
          <w:rFonts w:ascii="Segoe UI" w:hAnsi="Segoe UI" w:cs="Segoe UI"/>
        </w:rPr>
        <w:t xml:space="preserve"> Clinical Quality Measures (eCQM) published for use in Centers for Medicare and Medicaid (CMS) quality programs.</w:t>
      </w:r>
    </w:p>
    <w:p w14:paraId="5511E75F" w14:textId="130C1B72" w:rsidR="00D0379B" w:rsidRDefault="00477282">
      <w:pPr>
        <w:pStyle w:val="Heading2"/>
        <w:rPr>
          <w:rFonts w:ascii="Segoe UI" w:eastAsia="Times New Roman" w:hAnsi="Segoe UI" w:cs="Segoe UI"/>
        </w:rPr>
      </w:pPr>
      <w:r>
        <w:rPr>
          <w:rFonts w:ascii="Segoe UI" w:eastAsia="Times New Roman" w:hAnsi="Segoe UI" w:cs="Segoe UI"/>
        </w:rPr>
        <w:t xml:space="preserve">Using </w:t>
      </w:r>
      <w:ins w:id="1" w:author="Jamie Lehner" w:date="2022-03-25T12:23:00Z">
        <w:r w:rsidR="000072CC">
          <w:rPr>
            <w:rFonts w:ascii="Segoe UI" w:eastAsia="Times New Roman" w:hAnsi="Segoe UI" w:cs="Segoe UI"/>
          </w:rPr>
          <w:t>Quality Data Model (</w:t>
        </w:r>
      </w:ins>
      <w:r>
        <w:rPr>
          <w:rFonts w:ascii="Segoe UI" w:eastAsia="Times New Roman" w:hAnsi="Segoe UI" w:cs="Segoe UI"/>
        </w:rPr>
        <w:t>QDM</w:t>
      </w:r>
      <w:ins w:id="2" w:author="Jamie Lehner" w:date="2022-03-25T12:23:00Z">
        <w:r w:rsidR="000072CC">
          <w:rPr>
            <w:rFonts w:ascii="Segoe UI" w:eastAsia="Times New Roman" w:hAnsi="Segoe UI" w:cs="Segoe UI"/>
          </w:rPr>
          <w:t>)</w:t>
        </w:r>
      </w:ins>
      <w:r>
        <w:rPr>
          <w:rFonts w:ascii="Segoe UI" w:eastAsia="Times New Roman" w:hAnsi="Segoe UI" w:cs="Segoe UI"/>
        </w:rPr>
        <w:t xml:space="preserve"> version '5.6'</w:t>
      </w:r>
    </w:p>
    <w:p w14:paraId="2AE6156F" w14:textId="77777777" w:rsidR="00D0379B" w:rsidRDefault="00477282">
      <w:pPr>
        <w:pStyle w:val="Heading2"/>
        <w:rPr>
          <w:rFonts w:ascii="Segoe UI" w:eastAsia="Times New Roman" w:hAnsi="Segoe UI" w:cs="Segoe UI"/>
        </w:rPr>
      </w:pPr>
      <w:r>
        <w:rPr>
          <w:rFonts w:ascii="Segoe UI" w:eastAsia="Times New Roman" w:hAnsi="Segoe UI" w:cs="Segoe UI"/>
        </w:rPr>
        <w:t>Terminology</w:t>
      </w:r>
    </w:p>
    <w:p w14:paraId="57D108B5" w14:textId="77777777" w:rsidR="00D0379B" w:rsidRDefault="00477282">
      <w:pPr>
        <w:pStyle w:val="HTMLPreformatted"/>
        <w:spacing w:line="285" w:lineRule="atLeast"/>
        <w:divId w:val="824972427"/>
        <w:rPr>
          <w:rFonts w:ascii="Consolas" w:hAnsi="Consolas"/>
          <w:color w:val="4D4D4C"/>
          <w:sz w:val="21"/>
          <w:szCs w:val="21"/>
        </w:rPr>
      </w:pPr>
      <w:r>
        <w:rPr>
          <w:rFonts w:ascii="Consolas" w:hAnsi="Consolas"/>
          <w:color w:val="4D4D4C"/>
          <w:sz w:val="21"/>
          <w:szCs w:val="21"/>
        </w:rPr>
        <w:t>valueset "Emergency Department Visit": 'urn:oid:2.16.840.1.113883.3.117.1.7.1.292'</w:t>
      </w:r>
    </w:p>
    <w:p w14:paraId="0947E93D" w14:textId="77777777" w:rsidR="00D0379B" w:rsidRDefault="00477282">
      <w:pPr>
        <w:pStyle w:val="HTMLPreformatted"/>
        <w:spacing w:line="285" w:lineRule="atLeast"/>
        <w:divId w:val="824972427"/>
        <w:rPr>
          <w:rFonts w:ascii="Consolas" w:hAnsi="Consolas"/>
          <w:color w:val="4D4D4C"/>
          <w:sz w:val="21"/>
          <w:szCs w:val="21"/>
        </w:rPr>
      </w:pPr>
      <w:r>
        <w:rPr>
          <w:rFonts w:ascii="Consolas" w:hAnsi="Consolas"/>
          <w:color w:val="4D4D4C"/>
          <w:sz w:val="21"/>
          <w:szCs w:val="21"/>
        </w:rPr>
        <w:t>valueset "Encounter Inpatient": 'urn:oid:2.16.840.1.113883.3.666.5.307'</w:t>
      </w:r>
    </w:p>
    <w:p w14:paraId="26CB88B4" w14:textId="77777777" w:rsidR="00D0379B" w:rsidRDefault="00477282">
      <w:pPr>
        <w:pStyle w:val="HTMLPreformatted"/>
        <w:spacing w:line="285" w:lineRule="atLeast"/>
        <w:divId w:val="824972427"/>
        <w:rPr>
          <w:rFonts w:ascii="Consolas" w:hAnsi="Consolas"/>
          <w:color w:val="4D4D4C"/>
          <w:sz w:val="21"/>
          <w:szCs w:val="21"/>
        </w:rPr>
      </w:pPr>
      <w:r>
        <w:rPr>
          <w:rFonts w:ascii="Consolas" w:hAnsi="Consolas"/>
          <w:color w:val="4D4D4C"/>
          <w:sz w:val="21"/>
          <w:szCs w:val="21"/>
        </w:rPr>
        <w:t>valueset "Intensive Care Unit": 'urn:oid:2.16.840.1.113762.1.4.1029.206'</w:t>
      </w:r>
    </w:p>
    <w:p w14:paraId="69481610" w14:textId="77777777" w:rsidR="00D0379B" w:rsidRDefault="00477282">
      <w:pPr>
        <w:pStyle w:val="HTMLPreformatted"/>
        <w:spacing w:line="285" w:lineRule="atLeast"/>
        <w:divId w:val="824972427"/>
        <w:rPr>
          <w:rFonts w:ascii="Consolas" w:hAnsi="Consolas"/>
          <w:color w:val="4D4D4C"/>
          <w:sz w:val="21"/>
          <w:szCs w:val="21"/>
        </w:rPr>
      </w:pPr>
      <w:r>
        <w:rPr>
          <w:rFonts w:ascii="Consolas" w:hAnsi="Consolas"/>
          <w:color w:val="4D4D4C"/>
          <w:sz w:val="21"/>
          <w:szCs w:val="21"/>
        </w:rPr>
        <w:t>valueset "Observation Services": 'urn:oid:2.16.840.1.113762.1.4.1111.143'</w:t>
      </w:r>
    </w:p>
    <w:p w14:paraId="0D835841" w14:textId="77777777" w:rsidR="00D0379B" w:rsidRDefault="00477282">
      <w:pPr>
        <w:pStyle w:val="HTMLPreformatted"/>
        <w:spacing w:line="285" w:lineRule="atLeast"/>
        <w:divId w:val="824972427"/>
        <w:rPr>
          <w:rFonts w:ascii="Consolas" w:hAnsi="Consolas"/>
          <w:color w:val="4D4D4C"/>
          <w:sz w:val="21"/>
          <w:szCs w:val="21"/>
        </w:rPr>
      </w:pPr>
      <w:r>
        <w:rPr>
          <w:rFonts w:ascii="Consolas" w:hAnsi="Consolas"/>
          <w:color w:val="4D4D4C"/>
          <w:sz w:val="21"/>
          <w:szCs w:val="21"/>
        </w:rPr>
        <w:t>valueset "Outpatient Surgery Service": 'urn:oid:2.16.840.1.113762.1.4.1110.38'</w:t>
      </w:r>
    </w:p>
    <w:p w14:paraId="02DD736F" w14:textId="77777777" w:rsidR="00D0379B" w:rsidRDefault="00477282">
      <w:pPr>
        <w:pStyle w:val="Heading2"/>
        <w:rPr>
          <w:rFonts w:ascii="Segoe UI" w:eastAsia="Times New Roman" w:hAnsi="Segoe UI" w:cs="Segoe UI"/>
        </w:rPr>
      </w:pPr>
      <w:r>
        <w:rPr>
          <w:rFonts w:ascii="Segoe UI" w:eastAsia="Times New Roman" w:hAnsi="Segoe UI" w:cs="Segoe UI"/>
        </w:rPr>
        <w:t>Parameters</w:t>
      </w:r>
    </w:p>
    <w:p w14:paraId="04A2172F" w14:textId="77777777" w:rsidR="00D0379B" w:rsidRDefault="00477282">
      <w:pPr>
        <w:pStyle w:val="HTMLPreformatted"/>
        <w:spacing w:line="285" w:lineRule="atLeast"/>
        <w:divId w:val="429395088"/>
        <w:rPr>
          <w:rFonts w:ascii="Consolas" w:hAnsi="Consolas"/>
          <w:color w:val="4D4D4C"/>
          <w:sz w:val="21"/>
          <w:szCs w:val="21"/>
        </w:rPr>
      </w:pPr>
      <w:r>
        <w:rPr>
          <w:rFonts w:ascii="Consolas" w:hAnsi="Consolas"/>
          <w:color w:val="4D4D4C"/>
          <w:sz w:val="21"/>
          <w:szCs w:val="21"/>
        </w:rPr>
        <w:t>parameter "Measurement Period" Interval&lt;DateTime&gt;</w:t>
      </w:r>
    </w:p>
    <w:p w14:paraId="59601FD8" w14:textId="77777777" w:rsidR="00D0379B" w:rsidRDefault="00477282">
      <w:pPr>
        <w:pStyle w:val="Heading2"/>
        <w:rPr>
          <w:rFonts w:ascii="Segoe UI" w:eastAsia="Times New Roman" w:hAnsi="Segoe UI" w:cs="Segoe UI"/>
        </w:rPr>
      </w:pPr>
      <w:r>
        <w:rPr>
          <w:rFonts w:ascii="Segoe UI" w:eastAsia="Times New Roman" w:hAnsi="Segoe UI" w:cs="Segoe UI"/>
        </w:rPr>
        <w:t>Context</w:t>
      </w:r>
    </w:p>
    <w:p w14:paraId="57B29406" w14:textId="77777777" w:rsidR="00D0379B" w:rsidRDefault="00477282">
      <w:pPr>
        <w:pStyle w:val="NormalWeb"/>
        <w:rPr>
          <w:rFonts w:ascii="Segoe UI" w:hAnsi="Segoe UI" w:cs="Segoe UI"/>
        </w:rPr>
      </w:pPr>
      <w:r>
        <w:rPr>
          <w:rFonts w:ascii="Segoe UI" w:hAnsi="Segoe UI" w:cs="Segoe UI"/>
        </w:rPr>
        <w:t>Within the Patient context, the results of any retrieve will always be scoped to a single patient, as determined by the environment. Patient-based or Encounter-based results will contain all data for a single patient within the Measurement Period as specified by the query constraints.</w:t>
      </w:r>
    </w:p>
    <w:p w14:paraId="78E590AE" w14:textId="77777777" w:rsidR="00D0379B" w:rsidRDefault="00477282">
      <w:pPr>
        <w:pStyle w:val="HTMLPreformatted"/>
        <w:spacing w:line="285" w:lineRule="atLeast"/>
        <w:divId w:val="218202043"/>
        <w:rPr>
          <w:rFonts w:ascii="Consolas" w:hAnsi="Consolas"/>
          <w:color w:val="4D4D4C"/>
          <w:sz w:val="21"/>
          <w:szCs w:val="21"/>
        </w:rPr>
      </w:pPr>
      <w:r>
        <w:rPr>
          <w:rFonts w:ascii="Consolas" w:hAnsi="Consolas"/>
          <w:color w:val="4D4D4C"/>
          <w:sz w:val="21"/>
          <w:szCs w:val="21"/>
        </w:rPr>
        <w:t>context Patient</w:t>
      </w:r>
    </w:p>
    <w:p w14:paraId="19EC4FA3" w14:textId="77777777" w:rsidR="00D0379B" w:rsidRDefault="00477282">
      <w:pPr>
        <w:pStyle w:val="Heading2"/>
        <w:rPr>
          <w:rFonts w:ascii="Segoe UI" w:eastAsia="Times New Roman" w:hAnsi="Segoe UI" w:cs="Segoe UI"/>
        </w:rPr>
      </w:pPr>
      <w:r>
        <w:rPr>
          <w:rFonts w:ascii="Segoe UI" w:eastAsia="Times New Roman" w:hAnsi="Segoe UI" w:cs="Segoe UI"/>
        </w:rPr>
        <w:t xml:space="preserve">Expression </w:t>
      </w:r>
      <w:r>
        <w:rPr>
          <w:rStyle w:val="HTMLCode"/>
        </w:rPr>
        <w:t>ED Encounter</w:t>
      </w:r>
    </w:p>
    <w:p w14:paraId="19B7CD66" w14:textId="77777777" w:rsidR="00D0379B" w:rsidRDefault="00477282">
      <w:pPr>
        <w:pStyle w:val="NormalWeb"/>
        <w:rPr>
          <w:rFonts w:ascii="Segoe UI" w:hAnsi="Segoe UI" w:cs="Segoe UI"/>
        </w:rPr>
      </w:pPr>
      <w:r>
        <w:rPr>
          <w:rFonts w:ascii="Segoe UI" w:hAnsi="Segoe UI" w:cs="Segoe UI"/>
        </w:rPr>
        <w:t>Returns encounters with codes from the "Emergency Department Visit" value set.</w:t>
      </w:r>
    </w:p>
    <w:p w14:paraId="3B4F89D6" w14:textId="77777777" w:rsidR="00D0379B" w:rsidRDefault="00477282">
      <w:pPr>
        <w:pStyle w:val="HTMLPreformatted"/>
        <w:spacing w:line="285" w:lineRule="atLeast"/>
        <w:divId w:val="1192454871"/>
        <w:rPr>
          <w:rFonts w:ascii="Consolas" w:hAnsi="Consolas"/>
          <w:color w:val="4D4D4C"/>
          <w:sz w:val="21"/>
          <w:szCs w:val="21"/>
        </w:rPr>
      </w:pPr>
      <w:r>
        <w:rPr>
          <w:rFonts w:ascii="Consolas" w:hAnsi="Consolas"/>
          <w:color w:val="4D4D4C"/>
          <w:sz w:val="21"/>
          <w:szCs w:val="21"/>
        </w:rPr>
        <w:t>define "ED Encounter":</w:t>
      </w:r>
    </w:p>
    <w:p w14:paraId="7567B107" w14:textId="77777777" w:rsidR="00D0379B" w:rsidRDefault="00477282">
      <w:pPr>
        <w:pStyle w:val="HTMLPreformatted"/>
        <w:spacing w:line="285" w:lineRule="atLeast"/>
        <w:divId w:val="1192454871"/>
        <w:rPr>
          <w:rFonts w:ascii="Consolas" w:hAnsi="Consolas"/>
          <w:color w:val="4D4D4C"/>
          <w:sz w:val="21"/>
          <w:szCs w:val="21"/>
        </w:rPr>
      </w:pPr>
      <w:r>
        <w:rPr>
          <w:rFonts w:ascii="Consolas" w:hAnsi="Consolas"/>
          <w:color w:val="4D4D4C"/>
          <w:sz w:val="21"/>
          <w:szCs w:val="21"/>
        </w:rPr>
        <w:t xml:space="preserve">  ["Encounter, Performed": "Emergency Department Visit"]</w:t>
      </w:r>
    </w:p>
    <w:p w14:paraId="25FF5507" w14:textId="77777777" w:rsidR="00D0379B" w:rsidRDefault="00477282">
      <w:pPr>
        <w:pStyle w:val="Heading2"/>
        <w:rPr>
          <w:rFonts w:ascii="Segoe UI" w:eastAsia="Times New Roman" w:hAnsi="Segoe UI" w:cs="Segoe UI"/>
        </w:rPr>
      </w:pPr>
      <w:r>
        <w:rPr>
          <w:rFonts w:ascii="Segoe UI" w:eastAsia="Times New Roman" w:hAnsi="Segoe UI" w:cs="Segoe UI"/>
        </w:rPr>
        <w:lastRenderedPageBreak/>
        <w:t xml:space="preserve">Expression </w:t>
      </w:r>
      <w:r>
        <w:rPr>
          <w:rStyle w:val="HTMLCode"/>
        </w:rPr>
        <w:t>Inpatient Encounter</w:t>
      </w:r>
    </w:p>
    <w:p w14:paraId="4F6DAE35" w14:textId="77777777" w:rsidR="00D0379B" w:rsidRDefault="00477282">
      <w:pPr>
        <w:pStyle w:val="NormalWeb"/>
        <w:rPr>
          <w:rFonts w:ascii="Segoe UI" w:hAnsi="Segoe UI" w:cs="Segoe UI"/>
        </w:rPr>
      </w:pPr>
      <w:r>
        <w:rPr>
          <w:rFonts w:ascii="Segoe UI" w:hAnsi="Segoe UI" w:cs="Segoe UI"/>
        </w:rPr>
        <w:t>Returns completed encounters with codes from the "Encounter Inpatient" value set when the inpatient stay is less than or equal to 120 days and the discharge date falls within the Measurement Period.</w:t>
      </w:r>
    </w:p>
    <w:p w14:paraId="3DC0F7BA" w14:textId="77777777" w:rsidR="00D0379B" w:rsidRDefault="00477282">
      <w:pPr>
        <w:pStyle w:val="HTMLPreformatted"/>
        <w:spacing w:line="285" w:lineRule="atLeast"/>
        <w:divId w:val="1911961019"/>
        <w:rPr>
          <w:rFonts w:ascii="Consolas" w:hAnsi="Consolas"/>
          <w:color w:val="4D4D4C"/>
          <w:sz w:val="21"/>
          <w:szCs w:val="21"/>
        </w:rPr>
      </w:pPr>
      <w:r>
        <w:rPr>
          <w:rFonts w:ascii="Consolas" w:hAnsi="Consolas"/>
          <w:color w:val="4D4D4C"/>
          <w:sz w:val="21"/>
          <w:szCs w:val="21"/>
        </w:rPr>
        <w:t>define "Inpatient Encounter":</w:t>
      </w:r>
    </w:p>
    <w:p w14:paraId="2EEC778F" w14:textId="77777777" w:rsidR="00D0379B" w:rsidRDefault="00477282">
      <w:pPr>
        <w:pStyle w:val="HTMLPreformatted"/>
        <w:spacing w:line="285" w:lineRule="atLeast"/>
        <w:divId w:val="1911961019"/>
        <w:rPr>
          <w:rFonts w:ascii="Consolas" w:hAnsi="Consolas"/>
          <w:color w:val="4D4D4C"/>
          <w:sz w:val="21"/>
          <w:szCs w:val="21"/>
        </w:rPr>
      </w:pPr>
      <w:r>
        <w:rPr>
          <w:rFonts w:ascii="Consolas" w:hAnsi="Consolas"/>
          <w:color w:val="4D4D4C"/>
          <w:sz w:val="21"/>
          <w:szCs w:val="21"/>
        </w:rPr>
        <w:t xml:space="preserve">  ["Encounter, Performed": "Encounter Inpatient"] EncounterInpatient</w:t>
      </w:r>
    </w:p>
    <w:p w14:paraId="40B36C63" w14:textId="77777777" w:rsidR="00D0379B" w:rsidRDefault="00477282">
      <w:pPr>
        <w:pStyle w:val="HTMLPreformatted"/>
        <w:spacing w:line="285" w:lineRule="atLeast"/>
        <w:divId w:val="1911961019"/>
        <w:rPr>
          <w:rFonts w:ascii="Consolas" w:hAnsi="Consolas"/>
          <w:color w:val="4D4D4C"/>
          <w:sz w:val="21"/>
          <w:szCs w:val="21"/>
        </w:rPr>
      </w:pPr>
      <w:r>
        <w:rPr>
          <w:rFonts w:ascii="Consolas" w:hAnsi="Consolas"/>
          <w:color w:val="4D4D4C"/>
          <w:sz w:val="21"/>
          <w:szCs w:val="21"/>
        </w:rPr>
        <w:t xml:space="preserve">    where "LengthInDays"(EncounterInpatient.relevantPeriod)&lt;= 120</w:t>
      </w:r>
    </w:p>
    <w:p w14:paraId="3E51D7B9" w14:textId="77777777" w:rsidR="00D0379B" w:rsidRDefault="00477282">
      <w:pPr>
        <w:pStyle w:val="HTMLPreformatted"/>
        <w:spacing w:line="285" w:lineRule="atLeast"/>
        <w:divId w:val="1911961019"/>
        <w:rPr>
          <w:rFonts w:ascii="Consolas" w:hAnsi="Consolas"/>
          <w:color w:val="4D4D4C"/>
          <w:sz w:val="21"/>
          <w:szCs w:val="21"/>
        </w:rPr>
      </w:pPr>
      <w:r>
        <w:rPr>
          <w:rFonts w:ascii="Consolas" w:hAnsi="Consolas"/>
          <w:color w:val="4D4D4C"/>
          <w:sz w:val="21"/>
          <w:szCs w:val="21"/>
        </w:rPr>
        <w:t xml:space="preserve">      and EncounterInpatient.relevantPeriod ends during day of "Measurement Period"</w:t>
      </w:r>
    </w:p>
    <w:p w14:paraId="64CDB22A" w14:textId="77777777" w:rsidR="00D0379B" w:rsidRDefault="00477282">
      <w:pPr>
        <w:pStyle w:val="Heading2"/>
        <w:rPr>
          <w:rFonts w:ascii="Segoe UI" w:eastAsia="Times New Roman" w:hAnsi="Segoe UI" w:cs="Segoe UI"/>
        </w:rPr>
      </w:pPr>
      <w:r>
        <w:rPr>
          <w:rFonts w:ascii="Segoe UI" w:eastAsia="Times New Roman" w:hAnsi="Segoe UI" w:cs="Segoe UI"/>
        </w:rPr>
        <w:t xml:space="preserve">Function </w:t>
      </w:r>
      <w:r>
        <w:rPr>
          <w:rStyle w:val="HTMLCode"/>
        </w:rPr>
        <w:t>ToDateInterval(Interval&lt;DateTime&gt;) returns Interval&lt;Date&gt;</w:t>
      </w:r>
    </w:p>
    <w:p w14:paraId="4238ECEB" w14:textId="77777777" w:rsidR="00D0379B" w:rsidRDefault="00477282">
      <w:pPr>
        <w:pStyle w:val="NormalWeb"/>
        <w:rPr>
          <w:rFonts w:ascii="Segoe UI" w:hAnsi="Segoe UI" w:cs="Segoe UI"/>
        </w:rPr>
      </w:pPr>
      <w:r>
        <w:rPr>
          <w:rFonts w:ascii="Segoe UI" w:hAnsi="Segoe UI" w:cs="Segoe UI"/>
        </w:rPr>
        <w:t>Returns an interval of date values extracted from the input interval of date-time values.</w:t>
      </w:r>
    </w:p>
    <w:p w14:paraId="1CE5D049" w14:textId="77777777" w:rsidR="00D0379B" w:rsidRDefault="00477282">
      <w:pPr>
        <w:pStyle w:val="NormalWeb"/>
        <w:rPr>
          <w:rFonts w:ascii="Segoe UI" w:hAnsi="Segoe UI" w:cs="Segoe UI"/>
        </w:rPr>
      </w:pPr>
      <w:r>
        <w:rPr>
          <w:rFonts w:ascii="Segoe UI" w:hAnsi="Segoe UI" w:cs="Segoe UI"/>
        </w:rPr>
        <w:t xml:space="preserve">This function returns an interval constructed using the </w:t>
      </w:r>
      <w:r>
        <w:rPr>
          <w:rStyle w:val="HTMLCode"/>
        </w:rPr>
        <w:t>date from</w:t>
      </w:r>
      <w:r>
        <w:rPr>
          <w:rFonts w:ascii="Segoe UI" w:hAnsi="Segoe UI" w:cs="Segoe UI"/>
        </w:rPr>
        <w:t xml:space="preserve"> extractor on the start and end values of the input date-time interval. Note that using a precision specifier, such as </w:t>
      </w:r>
      <w:r>
        <w:rPr>
          <w:rStyle w:val="HTMLCode"/>
        </w:rPr>
        <w:t>day of</w:t>
      </w:r>
      <w:r>
        <w:rPr>
          <w:rFonts w:ascii="Segoe UI" w:hAnsi="Segoe UI" w:cs="Segoe UI"/>
        </w:rPr>
        <w:t>, as part of a timing phrase is preferred to communicate intent to perform day-level comparison, as well as for general readability. e.g. Input Attribute 2022-02-01T00:00:00.000+00:00, Output Return 2022-02-01 (ISO-8601 format YYYY-MM-DDTHH:MM:SS.msZ where Z is timezone offset -05:00 EST New York)</w:t>
      </w:r>
    </w:p>
    <w:p w14:paraId="37743CFD" w14:textId="038F0D25" w:rsidR="00D0379B" w:rsidRDefault="00477282">
      <w:pPr>
        <w:pStyle w:val="NormalWeb"/>
        <w:rPr>
          <w:rFonts w:ascii="Segoe UI" w:hAnsi="Segoe UI" w:cs="Segoe UI"/>
        </w:rPr>
      </w:pPr>
      <w:r>
        <w:rPr>
          <w:rFonts w:ascii="Segoe UI" w:hAnsi="Segoe UI" w:cs="Segoe UI"/>
        </w:rPr>
        <w:t>Unless otherwise specified, DateTime and Time comparisons (including interval operations on intervals of DateTime or Time) in CQL are performed to millisecond precision. Be aware that datetime comparison involving different timezone offsets with a precision of less than 1 day granularity (e.g. hours) will normalize the timezone offset to that of the evaluation request timezone stamp. This may impact edge cases for boundaries such as Measurement Period, daylight savings transitions or across different time zone regions.</w:t>
      </w:r>
    </w:p>
    <w:p w14:paraId="01547FCB" w14:textId="77777777" w:rsidR="00D0379B" w:rsidRDefault="00477282">
      <w:pPr>
        <w:pStyle w:val="HTMLPreformatted"/>
        <w:spacing w:line="285" w:lineRule="atLeast"/>
        <w:divId w:val="1692339901"/>
        <w:rPr>
          <w:rFonts w:ascii="Consolas" w:hAnsi="Consolas"/>
          <w:color w:val="4D4D4C"/>
          <w:sz w:val="21"/>
          <w:szCs w:val="21"/>
        </w:rPr>
      </w:pPr>
      <w:r>
        <w:rPr>
          <w:rFonts w:ascii="Consolas" w:hAnsi="Consolas"/>
          <w:color w:val="4D4D4C"/>
          <w:sz w:val="21"/>
          <w:szCs w:val="21"/>
        </w:rPr>
        <w:t>define function "ToDateInterval"(period Interval&lt;DateTime&gt;):</w:t>
      </w:r>
    </w:p>
    <w:p w14:paraId="21B745F8" w14:textId="77777777" w:rsidR="00D0379B" w:rsidRDefault="00477282">
      <w:pPr>
        <w:pStyle w:val="HTMLPreformatted"/>
        <w:spacing w:line="285" w:lineRule="atLeast"/>
        <w:divId w:val="1692339901"/>
        <w:rPr>
          <w:rFonts w:ascii="Consolas" w:hAnsi="Consolas"/>
          <w:color w:val="4D4D4C"/>
          <w:sz w:val="21"/>
          <w:szCs w:val="21"/>
        </w:rPr>
      </w:pPr>
      <w:r>
        <w:rPr>
          <w:rFonts w:ascii="Consolas" w:hAnsi="Consolas"/>
          <w:color w:val="4D4D4C"/>
          <w:sz w:val="21"/>
          <w:szCs w:val="21"/>
        </w:rPr>
        <w:t xml:space="preserve">  Interval[date from start of period, date from end of period]</w:t>
      </w:r>
    </w:p>
    <w:p w14:paraId="0F040FEB" w14:textId="77777777" w:rsidR="00D0379B" w:rsidRDefault="00477282">
      <w:pPr>
        <w:pStyle w:val="Heading3"/>
        <w:rPr>
          <w:rFonts w:ascii="Segoe UI" w:eastAsia="Times New Roman" w:hAnsi="Segoe UI" w:cs="Segoe UI"/>
        </w:rPr>
      </w:pPr>
      <w:r>
        <w:rPr>
          <w:rFonts w:ascii="Segoe UI" w:eastAsia="Times New Roman" w:hAnsi="Segoe UI" w:cs="Segoe UI"/>
        </w:rPr>
        <w:t>Examples:</w:t>
      </w:r>
    </w:p>
    <w:p w14:paraId="29E35AAA" w14:textId="77777777" w:rsidR="00D0379B" w:rsidRDefault="00477282">
      <w:pPr>
        <w:pStyle w:val="NormalWeb"/>
        <w:rPr>
          <w:rFonts w:ascii="Segoe UI" w:hAnsi="Segoe UI" w:cs="Segoe UI"/>
        </w:rPr>
      </w:pPr>
      <w:r>
        <w:rPr>
          <w:rFonts w:ascii="Segoe UI" w:hAnsi="Segoe UI" w:cs="Segoe UI"/>
        </w:rPr>
        <w:t xml:space="preserve">For example, the function could be used to get day-level comparison for an interval from a year before the start of the Measurement Period to the end of the Measurement Period as in the following. However, note that the function must still be used on both sides of the </w:t>
      </w:r>
      <w:r>
        <w:rPr>
          <w:rStyle w:val="HTMLCode"/>
        </w:rPr>
        <w:t>during</w:t>
      </w:r>
      <w:r>
        <w:rPr>
          <w:rFonts w:ascii="Segoe UI" w:hAnsi="Segoe UI" w:cs="Segoe UI"/>
        </w:rPr>
        <w:t xml:space="preserve"> operator.</w:t>
      </w:r>
    </w:p>
    <w:p w14:paraId="1219F501" w14:textId="77777777" w:rsidR="00D0379B" w:rsidRDefault="00477282">
      <w:pPr>
        <w:pStyle w:val="HTMLPreformatted"/>
        <w:spacing w:line="285" w:lineRule="atLeast"/>
        <w:divId w:val="1715732664"/>
        <w:rPr>
          <w:rFonts w:ascii="Consolas" w:hAnsi="Consolas"/>
          <w:color w:val="4D4D4C"/>
          <w:sz w:val="21"/>
          <w:szCs w:val="21"/>
        </w:rPr>
      </w:pPr>
      <w:r>
        <w:rPr>
          <w:rFonts w:ascii="Consolas" w:hAnsi="Consolas"/>
          <w:color w:val="4D4D4C"/>
          <w:sz w:val="21"/>
          <w:szCs w:val="21"/>
        </w:rPr>
        <w:lastRenderedPageBreak/>
        <w:t>define Example1:</w:t>
      </w:r>
    </w:p>
    <w:p w14:paraId="08D8DCE7" w14:textId="77777777" w:rsidR="00D0379B" w:rsidRDefault="00477282">
      <w:pPr>
        <w:pStyle w:val="HTMLPreformatted"/>
        <w:spacing w:line="285" w:lineRule="atLeast"/>
        <w:divId w:val="1715732664"/>
        <w:rPr>
          <w:rFonts w:ascii="Consolas" w:hAnsi="Consolas"/>
          <w:color w:val="4D4D4C"/>
          <w:sz w:val="21"/>
          <w:szCs w:val="21"/>
        </w:rPr>
      </w:pPr>
      <w:r>
        <w:rPr>
          <w:rFonts w:ascii="Consolas" w:hAnsi="Consolas"/>
          <w:color w:val="4D4D4C"/>
          <w:sz w:val="21"/>
          <w:szCs w:val="21"/>
        </w:rPr>
        <w:t xml:space="preserve">  ["Physical Exam, Performed": "Observation Services"] RetinalExam</w:t>
      </w:r>
    </w:p>
    <w:p w14:paraId="029F483A" w14:textId="77777777" w:rsidR="00D0379B" w:rsidRDefault="00477282">
      <w:pPr>
        <w:pStyle w:val="HTMLPreformatted"/>
        <w:spacing w:line="285" w:lineRule="atLeast"/>
        <w:divId w:val="1715732664"/>
        <w:rPr>
          <w:rFonts w:ascii="Consolas" w:hAnsi="Consolas"/>
          <w:color w:val="4D4D4C"/>
          <w:sz w:val="21"/>
          <w:szCs w:val="21"/>
        </w:rPr>
      </w:pPr>
      <w:r>
        <w:rPr>
          <w:rFonts w:ascii="Consolas" w:hAnsi="Consolas"/>
          <w:color w:val="4D4D4C"/>
          <w:sz w:val="21"/>
          <w:szCs w:val="21"/>
        </w:rPr>
        <w:t xml:space="preserve">    where "ToDateInterval"("NormalizeInterval"(RetinalExam.relevantDatetime, RetinalExam.relevantPeriod))</w:t>
      </w:r>
    </w:p>
    <w:p w14:paraId="33A27AAD" w14:textId="77777777" w:rsidR="00D0379B" w:rsidRDefault="00477282">
      <w:pPr>
        <w:pStyle w:val="HTMLPreformatted"/>
        <w:spacing w:line="285" w:lineRule="atLeast"/>
        <w:divId w:val="1715732664"/>
        <w:rPr>
          <w:rFonts w:ascii="Consolas" w:hAnsi="Consolas"/>
          <w:color w:val="4D4D4C"/>
          <w:sz w:val="21"/>
          <w:szCs w:val="21"/>
        </w:rPr>
      </w:pPr>
      <w:r>
        <w:rPr>
          <w:rFonts w:ascii="Consolas" w:hAnsi="Consolas"/>
          <w:color w:val="4D4D4C"/>
          <w:sz w:val="21"/>
          <w:szCs w:val="21"/>
        </w:rPr>
        <w:t xml:space="preserve">      during "ToDateInterval"(Interval[start of "Measurement Period" - 1 year, end of "Measurement Period"])</w:t>
      </w:r>
    </w:p>
    <w:p w14:paraId="7B491760" w14:textId="77777777" w:rsidR="00D0379B" w:rsidRDefault="00477282">
      <w:pPr>
        <w:pStyle w:val="Heading2"/>
        <w:rPr>
          <w:rFonts w:ascii="Segoe UI" w:eastAsia="Times New Roman" w:hAnsi="Segoe UI" w:cs="Segoe UI"/>
        </w:rPr>
      </w:pPr>
      <w:r>
        <w:rPr>
          <w:rFonts w:ascii="Segoe UI" w:eastAsia="Times New Roman" w:hAnsi="Segoe UI" w:cs="Segoe UI"/>
        </w:rPr>
        <w:t xml:space="preserve">Function </w:t>
      </w:r>
      <w:r>
        <w:rPr>
          <w:rStyle w:val="HTMLCode"/>
        </w:rPr>
        <w:t>LengthInDays(Interval&lt;DateTime&gt;) returns Integer</w:t>
      </w:r>
    </w:p>
    <w:p w14:paraId="3E12B2E0" w14:textId="21F80568" w:rsidR="00D0379B" w:rsidRDefault="00477282">
      <w:pPr>
        <w:pStyle w:val="NormalWeb"/>
        <w:rPr>
          <w:rFonts w:ascii="Segoe UI" w:hAnsi="Segoe UI" w:cs="Segoe UI"/>
        </w:rPr>
      </w:pPr>
      <w:r>
        <w:rPr>
          <w:rFonts w:ascii="Segoe UI" w:hAnsi="Segoe UI" w:cs="Segoe UI"/>
        </w:rPr>
        <w:t>Returns the number of days between the start and the end of a given interval. Calculates the difference in calendar days between the start and end of the given interval. Difference calculations are performed by truncating the datetime values at the next precision and then performing the corresponding duration calculation on the truncated values</w:t>
      </w:r>
      <w:del w:id="3" w:author="Jamie Lehner" w:date="2022-03-25T13:08:00Z">
        <w:r w:rsidDel="00F05892">
          <w:rPr>
            <w:rFonts w:ascii="Segoe UI" w:hAnsi="Segoe UI" w:cs="Segoe UI"/>
          </w:rPr>
          <w:delText>.</w:delText>
        </w:r>
      </w:del>
      <w:r>
        <w:rPr>
          <w:rFonts w:ascii="Segoe UI" w:hAnsi="Segoe UI" w:cs="Segoe UI"/>
        </w:rPr>
        <w:t xml:space="preserve"> (midnights crossed) e.g. [2022-02-01T23:00,2022-02-02T01:00] becomes [2022-02-01,2022-02-02] then returns 1 day.</w:t>
      </w:r>
    </w:p>
    <w:p w14:paraId="6E651A4E" w14:textId="77777777" w:rsidR="00D0379B" w:rsidRDefault="00477282">
      <w:pPr>
        <w:pStyle w:val="HTMLPreformatted"/>
        <w:spacing w:line="285" w:lineRule="atLeast"/>
        <w:divId w:val="552808338"/>
        <w:rPr>
          <w:rFonts w:ascii="Consolas" w:hAnsi="Consolas"/>
          <w:color w:val="4D4D4C"/>
          <w:sz w:val="21"/>
          <w:szCs w:val="21"/>
        </w:rPr>
      </w:pPr>
      <w:r>
        <w:rPr>
          <w:rFonts w:ascii="Consolas" w:hAnsi="Consolas"/>
          <w:color w:val="4D4D4C"/>
          <w:sz w:val="21"/>
          <w:szCs w:val="21"/>
        </w:rPr>
        <w:t>define function "LengthInDays"(Value Interval&lt;DateTime&gt; ):</w:t>
      </w:r>
    </w:p>
    <w:p w14:paraId="37AF27DC" w14:textId="77777777" w:rsidR="00D0379B" w:rsidRDefault="00477282">
      <w:pPr>
        <w:pStyle w:val="HTMLPreformatted"/>
        <w:spacing w:line="285" w:lineRule="atLeast"/>
        <w:divId w:val="552808338"/>
        <w:rPr>
          <w:rFonts w:ascii="Consolas" w:hAnsi="Consolas"/>
          <w:color w:val="4D4D4C"/>
          <w:sz w:val="21"/>
          <w:szCs w:val="21"/>
        </w:rPr>
      </w:pPr>
      <w:r>
        <w:rPr>
          <w:rFonts w:ascii="Consolas" w:hAnsi="Consolas"/>
          <w:color w:val="4D4D4C"/>
          <w:sz w:val="21"/>
          <w:szCs w:val="21"/>
        </w:rPr>
        <w:t xml:space="preserve">  difference in days between start of Value and end of Value</w:t>
      </w:r>
    </w:p>
    <w:p w14:paraId="5598F0C5" w14:textId="77777777" w:rsidR="00D0379B" w:rsidRDefault="00477282">
      <w:pPr>
        <w:pStyle w:val="Heading2"/>
        <w:rPr>
          <w:rFonts w:ascii="Segoe UI" w:eastAsia="Times New Roman" w:hAnsi="Segoe UI" w:cs="Segoe UI"/>
        </w:rPr>
      </w:pPr>
      <w:r>
        <w:rPr>
          <w:rFonts w:ascii="Segoe UI" w:eastAsia="Times New Roman" w:hAnsi="Segoe UI" w:cs="Segoe UI"/>
        </w:rPr>
        <w:t xml:space="preserve">Function </w:t>
      </w:r>
      <w:r>
        <w:rPr>
          <w:rStyle w:val="HTMLCode"/>
        </w:rPr>
        <w:t>HospitalizationLocations("Encounter, Performed") returns List&lt;Location&gt;</w:t>
      </w:r>
    </w:p>
    <w:p w14:paraId="6759AB34" w14:textId="43CB3CAB" w:rsidR="00D0379B" w:rsidRDefault="00477282">
      <w:pPr>
        <w:pStyle w:val="NormalWeb"/>
        <w:rPr>
          <w:rFonts w:ascii="Segoe UI" w:hAnsi="Segoe UI" w:cs="Segoe UI"/>
        </w:rPr>
      </w:pPr>
      <w:commentRangeStart w:id="4"/>
      <w:r>
        <w:rPr>
          <w:rFonts w:ascii="Segoe UI" w:hAnsi="Segoe UI" w:cs="Segoe UI"/>
        </w:rPr>
        <w:t xml:space="preserve">Returns </w:t>
      </w:r>
      <w:ins w:id="5" w:author="Jamie Lehner" w:date="2022-03-25T13:13:00Z">
        <w:r w:rsidR="009D1227">
          <w:rPr>
            <w:rFonts w:ascii="Segoe UI" w:hAnsi="Segoe UI" w:cs="Segoe UI"/>
          </w:rPr>
          <w:t xml:space="preserve">a </w:t>
        </w:r>
      </w:ins>
      <w:r>
        <w:rPr>
          <w:rFonts w:ascii="Segoe UI" w:hAnsi="Segoe UI" w:cs="Segoe UI"/>
        </w:rPr>
        <w:t xml:space="preserve">list of all facility locations within an encounter, including locations </w:t>
      </w:r>
      <w:del w:id="6" w:author="Jamie Lehner" w:date="2022-03-25T13:13:00Z">
        <w:r w:rsidDel="009D1227">
          <w:rPr>
            <w:rFonts w:ascii="Segoe UI" w:hAnsi="Segoe UI" w:cs="Segoe UI"/>
          </w:rPr>
          <w:delText xml:space="preserve">for </w:delText>
        </w:r>
      </w:del>
      <w:r>
        <w:rPr>
          <w:rFonts w:ascii="Segoe UI" w:hAnsi="Segoe UI" w:cs="Segoe UI"/>
        </w:rPr>
        <w:t xml:space="preserve">immediately prior </w:t>
      </w:r>
      <w:ins w:id="7" w:author="Jamie Lehner" w:date="2022-03-25T13:14:00Z">
        <w:r w:rsidR="009D1227">
          <w:rPr>
            <w:rFonts w:ascii="Segoe UI" w:hAnsi="Segoe UI" w:cs="Segoe UI"/>
          </w:rPr>
          <w:t xml:space="preserve">to the </w:t>
        </w:r>
      </w:ins>
      <w:r>
        <w:rPr>
          <w:rFonts w:ascii="Segoe UI" w:hAnsi="Segoe UI" w:cs="Segoe UI"/>
        </w:rPr>
        <w:t>Emergency Department visit.</w:t>
      </w:r>
      <w:commentRangeEnd w:id="4"/>
      <w:r w:rsidR="003638A0">
        <w:rPr>
          <w:rStyle w:val="CommentReference"/>
        </w:rPr>
        <w:commentReference w:id="4"/>
      </w:r>
    </w:p>
    <w:p w14:paraId="7609CA78" w14:textId="77777777" w:rsidR="00D0379B" w:rsidRDefault="00477282">
      <w:pPr>
        <w:pStyle w:val="HTMLPreformatted"/>
        <w:spacing w:line="285" w:lineRule="atLeast"/>
        <w:divId w:val="317881868"/>
        <w:rPr>
          <w:rFonts w:ascii="Consolas" w:hAnsi="Consolas"/>
          <w:color w:val="4D4D4C"/>
          <w:sz w:val="21"/>
          <w:szCs w:val="21"/>
        </w:rPr>
      </w:pPr>
      <w:r>
        <w:rPr>
          <w:rFonts w:ascii="Consolas" w:hAnsi="Consolas"/>
          <w:color w:val="4D4D4C"/>
          <w:sz w:val="21"/>
          <w:szCs w:val="21"/>
        </w:rPr>
        <w:t>define function "HospitalizationLocations"(Encounter "Encounter, Performed" ):</w:t>
      </w:r>
    </w:p>
    <w:p w14:paraId="70A962F7" w14:textId="77777777" w:rsidR="00D0379B" w:rsidRDefault="00477282">
      <w:pPr>
        <w:pStyle w:val="HTMLPreformatted"/>
        <w:spacing w:line="285" w:lineRule="atLeast"/>
        <w:divId w:val="317881868"/>
        <w:rPr>
          <w:rFonts w:ascii="Consolas" w:hAnsi="Consolas"/>
          <w:color w:val="4D4D4C"/>
          <w:sz w:val="21"/>
          <w:szCs w:val="21"/>
        </w:rPr>
      </w:pPr>
      <w:r>
        <w:rPr>
          <w:rFonts w:ascii="Consolas" w:hAnsi="Consolas"/>
          <w:color w:val="4D4D4C"/>
          <w:sz w:val="21"/>
          <w:szCs w:val="21"/>
        </w:rPr>
        <w:t xml:space="preserve">  Encounter Visit</w:t>
      </w:r>
    </w:p>
    <w:p w14:paraId="2D4683DC" w14:textId="77777777" w:rsidR="00D0379B" w:rsidRDefault="00477282">
      <w:pPr>
        <w:pStyle w:val="HTMLPreformatted"/>
        <w:spacing w:line="285" w:lineRule="atLeast"/>
        <w:divId w:val="317881868"/>
        <w:rPr>
          <w:rFonts w:ascii="Consolas" w:hAnsi="Consolas"/>
          <w:color w:val="4D4D4C"/>
          <w:sz w:val="21"/>
          <w:szCs w:val="21"/>
        </w:rPr>
      </w:pPr>
      <w:r>
        <w:rPr>
          <w:rFonts w:ascii="Consolas" w:hAnsi="Consolas"/>
          <w:color w:val="4D4D4C"/>
          <w:sz w:val="21"/>
          <w:szCs w:val="21"/>
        </w:rPr>
        <w:t xml:space="preserve">  </w:t>
      </w:r>
      <w:r>
        <w:rPr>
          <w:rFonts w:ascii="Consolas" w:hAnsi="Consolas"/>
          <w:color w:val="4D4D4C"/>
          <w:sz w:val="21"/>
          <w:szCs w:val="21"/>
        </w:rPr>
        <w:tab/>
        <w:t>let EDVisit: Last(["Encounter, Performed": "Emergency Department Visit"] LastED</w:t>
      </w:r>
    </w:p>
    <w:p w14:paraId="053D5895" w14:textId="77777777" w:rsidR="00D0379B" w:rsidRDefault="00477282">
      <w:pPr>
        <w:pStyle w:val="HTMLPreformatted"/>
        <w:spacing w:line="285" w:lineRule="atLeast"/>
        <w:divId w:val="317881868"/>
        <w:rPr>
          <w:rFonts w:ascii="Consolas" w:hAnsi="Consolas"/>
          <w:color w:val="4D4D4C"/>
          <w:sz w:val="21"/>
          <w:szCs w:val="21"/>
        </w:rPr>
      </w:pPr>
      <w:r>
        <w:rPr>
          <w:rFonts w:ascii="Consolas" w:hAnsi="Consolas"/>
          <w:color w:val="4D4D4C"/>
          <w:sz w:val="21"/>
          <w:szCs w:val="21"/>
        </w:rPr>
        <w:t xml:space="preserve">  </w:t>
      </w:r>
      <w:r>
        <w:rPr>
          <w:rFonts w:ascii="Consolas" w:hAnsi="Consolas"/>
          <w:color w:val="4D4D4C"/>
          <w:sz w:val="21"/>
          <w:szCs w:val="21"/>
        </w:rPr>
        <w:tab/>
      </w:r>
      <w:r>
        <w:rPr>
          <w:rFonts w:ascii="Consolas" w:hAnsi="Consolas"/>
          <w:color w:val="4D4D4C"/>
          <w:sz w:val="21"/>
          <w:szCs w:val="21"/>
        </w:rPr>
        <w:tab/>
      </w:r>
      <w:r>
        <w:rPr>
          <w:rFonts w:ascii="Consolas" w:hAnsi="Consolas"/>
          <w:color w:val="4D4D4C"/>
          <w:sz w:val="21"/>
          <w:szCs w:val="21"/>
        </w:rPr>
        <w:tab/>
        <w:t>where LastED.relevantPeriod ends 1 hour or less on or before start of Visit.relevantPeriod</w:t>
      </w:r>
    </w:p>
    <w:p w14:paraId="1D7BEE73" w14:textId="77777777" w:rsidR="00D0379B" w:rsidRDefault="00477282">
      <w:pPr>
        <w:pStyle w:val="HTMLPreformatted"/>
        <w:spacing w:line="285" w:lineRule="atLeast"/>
        <w:divId w:val="317881868"/>
        <w:rPr>
          <w:rFonts w:ascii="Consolas" w:hAnsi="Consolas"/>
          <w:color w:val="4D4D4C"/>
          <w:sz w:val="21"/>
          <w:szCs w:val="21"/>
        </w:rPr>
      </w:pPr>
      <w:r>
        <w:rPr>
          <w:rFonts w:ascii="Consolas" w:hAnsi="Consolas"/>
          <w:color w:val="4D4D4C"/>
          <w:sz w:val="21"/>
          <w:szCs w:val="21"/>
        </w:rPr>
        <w:t xml:space="preserve">  </w:t>
      </w:r>
      <w:r>
        <w:rPr>
          <w:rFonts w:ascii="Consolas" w:hAnsi="Consolas"/>
          <w:color w:val="4D4D4C"/>
          <w:sz w:val="21"/>
          <w:szCs w:val="21"/>
        </w:rPr>
        <w:tab/>
      </w:r>
      <w:r>
        <w:rPr>
          <w:rFonts w:ascii="Consolas" w:hAnsi="Consolas"/>
          <w:color w:val="4D4D4C"/>
          <w:sz w:val="21"/>
          <w:szCs w:val="21"/>
        </w:rPr>
        <w:tab/>
      </w:r>
      <w:r>
        <w:rPr>
          <w:rFonts w:ascii="Consolas" w:hAnsi="Consolas"/>
          <w:color w:val="4D4D4C"/>
          <w:sz w:val="21"/>
          <w:szCs w:val="21"/>
        </w:rPr>
        <w:tab/>
        <w:t>sort by</w:t>
      </w:r>
    </w:p>
    <w:p w14:paraId="36776C99" w14:textId="77777777" w:rsidR="00D0379B" w:rsidRDefault="00477282">
      <w:pPr>
        <w:pStyle w:val="HTMLPreformatted"/>
        <w:spacing w:line="285" w:lineRule="atLeast"/>
        <w:divId w:val="317881868"/>
        <w:rPr>
          <w:rFonts w:ascii="Consolas" w:hAnsi="Consolas"/>
          <w:color w:val="4D4D4C"/>
          <w:sz w:val="21"/>
          <w:szCs w:val="21"/>
        </w:rPr>
      </w:pPr>
      <w:r>
        <w:rPr>
          <w:rFonts w:ascii="Consolas" w:hAnsi="Consolas"/>
          <w:color w:val="4D4D4C"/>
          <w:sz w:val="21"/>
          <w:szCs w:val="21"/>
        </w:rPr>
        <w:t xml:space="preserve">  </w:t>
      </w:r>
      <w:r>
        <w:rPr>
          <w:rFonts w:ascii="Consolas" w:hAnsi="Consolas"/>
          <w:color w:val="4D4D4C"/>
          <w:sz w:val="21"/>
          <w:szCs w:val="21"/>
        </w:rPr>
        <w:tab/>
      </w:r>
      <w:r>
        <w:rPr>
          <w:rFonts w:ascii="Consolas" w:hAnsi="Consolas"/>
          <w:color w:val="4D4D4C"/>
          <w:sz w:val="21"/>
          <w:szCs w:val="21"/>
        </w:rPr>
        <w:tab/>
      </w:r>
      <w:r>
        <w:rPr>
          <w:rFonts w:ascii="Consolas" w:hAnsi="Consolas"/>
          <w:color w:val="4D4D4C"/>
          <w:sz w:val="21"/>
          <w:szCs w:val="21"/>
        </w:rPr>
        <w:tab/>
        <w:t>end of relevantPeriod</w:t>
      </w:r>
    </w:p>
    <w:p w14:paraId="1E8DF39D" w14:textId="77777777" w:rsidR="00D0379B" w:rsidRDefault="00477282">
      <w:pPr>
        <w:pStyle w:val="HTMLPreformatted"/>
        <w:spacing w:line="285" w:lineRule="atLeast"/>
        <w:divId w:val="317881868"/>
        <w:rPr>
          <w:rFonts w:ascii="Consolas" w:hAnsi="Consolas"/>
          <w:color w:val="4D4D4C"/>
          <w:sz w:val="21"/>
          <w:szCs w:val="21"/>
        </w:rPr>
      </w:pPr>
      <w:r>
        <w:rPr>
          <w:rFonts w:ascii="Consolas" w:hAnsi="Consolas"/>
          <w:color w:val="4D4D4C"/>
          <w:sz w:val="21"/>
          <w:szCs w:val="21"/>
        </w:rPr>
        <w:t xml:space="preserve">  </w:t>
      </w:r>
      <w:r>
        <w:rPr>
          <w:rFonts w:ascii="Consolas" w:hAnsi="Consolas"/>
          <w:color w:val="4D4D4C"/>
          <w:sz w:val="21"/>
          <w:szCs w:val="21"/>
        </w:rPr>
        <w:tab/>
        <w:t>)</w:t>
      </w:r>
    </w:p>
    <w:p w14:paraId="46C79332" w14:textId="77777777" w:rsidR="00D0379B" w:rsidRDefault="00477282">
      <w:pPr>
        <w:pStyle w:val="HTMLPreformatted"/>
        <w:spacing w:line="285" w:lineRule="atLeast"/>
        <w:divId w:val="317881868"/>
        <w:rPr>
          <w:rFonts w:ascii="Consolas" w:hAnsi="Consolas"/>
          <w:color w:val="4D4D4C"/>
          <w:sz w:val="21"/>
          <w:szCs w:val="21"/>
        </w:rPr>
      </w:pPr>
      <w:r>
        <w:rPr>
          <w:rFonts w:ascii="Consolas" w:hAnsi="Consolas"/>
          <w:color w:val="4D4D4C"/>
          <w:sz w:val="21"/>
          <w:szCs w:val="21"/>
        </w:rPr>
        <w:t xml:space="preserve">  </w:t>
      </w:r>
      <w:r>
        <w:rPr>
          <w:rFonts w:ascii="Consolas" w:hAnsi="Consolas"/>
          <w:color w:val="4D4D4C"/>
          <w:sz w:val="21"/>
          <w:szCs w:val="21"/>
        </w:rPr>
        <w:tab/>
        <w:t>return if EDVisit is null then Visit.facilityLocations</w:t>
      </w:r>
    </w:p>
    <w:p w14:paraId="7166B1BD" w14:textId="77777777" w:rsidR="00D0379B" w:rsidRDefault="00477282">
      <w:pPr>
        <w:pStyle w:val="HTMLPreformatted"/>
        <w:spacing w:line="285" w:lineRule="atLeast"/>
        <w:divId w:val="317881868"/>
        <w:rPr>
          <w:rFonts w:ascii="Consolas" w:hAnsi="Consolas"/>
          <w:color w:val="4D4D4C"/>
          <w:sz w:val="21"/>
          <w:szCs w:val="21"/>
        </w:rPr>
      </w:pPr>
      <w:r>
        <w:rPr>
          <w:rFonts w:ascii="Consolas" w:hAnsi="Consolas"/>
          <w:color w:val="4D4D4C"/>
          <w:sz w:val="21"/>
          <w:szCs w:val="21"/>
        </w:rPr>
        <w:t xml:space="preserve">  </w:t>
      </w:r>
      <w:r>
        <w:rPr>
          <w:rFonts w:ascii="Consolas" w:hAnsi="Consolas"/>
          <w:color w:val="4D4D4C"/>
          <w:sz w:val="21"/>
          <w:szCs w:val="21"/>
        </w:rPr>
        <w:tab/>
      </w:r>
      <w:r>
        <w:rPr>
          <w:rFonts w:ascii="Consolas" w:hAnsi="Consolas"/>
          <w:color w:val="4D4D4C"/>
          <w:sz w:val="21"/>
          <w:szCs w:val="21"/>
        </w:rPr>
        <w:tab/>
        <w:t>else flatten { EDVisit.facilityLocations, Visit.facilityLocations }</w:t>
      </w:r>
    </w:p>
    <w:p w14:paraId="0BBD91EE" w14:textId="77777777" w:rsidR="00D0379B" w:rsidRDefault="00477282">
      <w:pPr>
        <w:pStyle w:val="Heading2"/>
        <w:rPr>
          <w:rFonts w:ascii="Segoe UI" w:eastAsia="Times New Roman" w:hAnsi="Segoe UI" w:cs="Segoe UI"/>
        </w:rPr>
      </w:pPr>
      <w:r>
        <w:rPr>
          <w:rFonts w:ascii="Segoe UI" w:eastAsia="Times New Roman" w:hAnsi="Segoe UI" w:cs="Segoe UI"/>
        </w:rPr>
        <w:t xml:space="preserve">Function </w:t>
      </w:r>
      <w:r>
        <w:rPr>
          <w:rStyle w:val="HTMLCode"/>
        </w:rPr>
        <w:t>EmergencyDepartmentArrivalTime("Encounter, Performed") returns DateTime</w:t>
      </w:r>
    </w:p>
    <w:p w14:paraId="02940B17" w14:textId="77777777" w:rsidR="00D0379B" w:rsidRDefault="00477282">
      <w:pPr>
        <w:pStyle w:val="NormalWeb"/>
        <w:rPr>
          <w:rFonts w:ascii="Segoe UI" w:hAnsi="Segoe UI" w:cs="Segoe UI"/>
        </w:rPr>
      </w:pPr>
      <w:r>
        <w:rPr>
          <w:rFonts w:ascii="Segoe UI" w:hAnsi="Segoe UI" w:cs="Segoe UI"/>
        </w:rPr>
        <w:lastRenderedPageBreak/>
        <w:t>Returns the documented date and time of patient arrival for an Emergency Department visit.</w:t>
      </w:r>
    </w:p>
    <w:p w14:paraId="047A2A9B" w14:textId="77777777" w:rsidR="00D0379B" w:rsidRDefault="00477282">
      <w:pPr>
        <w:pStyle w:val="HTMLPreformatted"/>
        <w:spacing w:line="285" w:lineRule="atLeast"/>
        <w:divId w:val="870916665"/>
        <w:rPr>
          <w:rFonts w:ascii="Consolas" w:hAnsi="Consolas"/>
          <w:color w:val="4D4D4C"/>
          <w:sz w:val="21"/>
          <w:szCs w:val="21"/>
        </w:rPr>
      </w:pPr>
      <w:r>
        <w:rPr>
          <w:rFonts w:ascii="Consolas" w:hAnsi="Consolas"/>
          <w:color w:val="4D4D4C"/>
          <w:sz w:val="21"/>
          <w:szCs w:val="21"/>
        </w:rPr>
        <w:t>define function "EmergencyDepartmentArrivalTime"(Encounter "Encounter, Performed" ):</w:t>
      </w:r>
    </w:p>
    <w:p w14:paraId="5DC12718" w14:textId="77777777" w:rsidR="00D0379B" w:rsidRDefault="00477282">
      <w:pPr>
        <w:pStyle w:val="HTMLPreformatted"/>
        <w:spacing w:line="285" w:lineRule="atLeast"/>
        <w:divId w:val="870916665"/>
        <w:rPr>
          <w:rFonts w:ascii="Consolas" w:hAnsi="Consolas"/>
          <w:color w:val="4D4D4C"/>
          <w:sz w:val="21"/>
          <w:szCs w:val="21"/>
        </w:rPr>
      </w:pPr>
      <w:r>
        <w:rPr>
          <w:rFonts w:ascii="Consolas" w:hAnsi="Consolas"/>
          <w:color w:val="4D4D4C"/>
          <w:sz w:val="21"/>
          <w:szCs w:val="21"/>
        </w:rPr>
        <w:t xml:space="preserve">  start of First(("HospitalizationLocations"(Encounter))HospitalLocation</w:t>
      </w:r>
    </w:p>
    <w:p w14:paraId="5605A9B0" w14:textId="77777777" w:rsidR="00D0379B" w:rsidRDefault="00477282">
      <w:pPr>
        <w:pStyle w:val="HTMLPreformatted"/>
        <w:spacing w:line="285" w:lineRule="atLeast"/>
        <w:divId w:val="870916665"/>
        <w:rPr>
          <w:rFonts w:ascii="Consolas" w:hAnsi="Consolas"/>
          <w:color w:val="4D4D4C"/>
          <w:sz w:val="21"/>
          <w:szCs w:val="21"/>
        </w:rPr>
      </w:pPr>
      <w:r>
        <w:rPr>
          <w:rFonts w:ascii="Consolas" w:hAnsi="Consolas"/>
          <w:color w:val="4D4D4C"/>
          <w:sz w:val="21"/>
          <w:szCs w:val="21"/>
        </w:rPr>
        <w:t xml:space="preserve">  </w:t>
      </w:r>
      <w:r>
        <w:rPr>
          <w:rFonts w:ascii="Consolas" w:hAnsi="Consolas"/>
          <w:color w:val="4D4D4C"/>
          <w:sz w:val="21"/>
          <w:szCs w:val="21"/>
        </w:rPr>
        <w:tab/>
      </w:r>
      <w:r>
        <w:rPr>
          <w:rFonts w:ascii="Consolas" w:hAnsi="Consolas"/>
          <w:color w:val="4D4D4C"/>
          <w:sz w:val="21"/>
          <w:szCs w:val="21"/>
        </w:rPr>
        <w:tab/>
        <w:t>where HospitalLocation.code in "Emergency Department Visit"</w:t>
      </w:r>
    </w:p>
    <w:p w14:paraId="324B97A9" w14:textId="77777777" w:rsidR="00D0379B" w:rsidRDefault="00477282">
      <w:pPr>
        <w:pStyle w:val="HTMLPreformatted"/>
        <w:spacing w:line="285" w:lineRule="atLeast"/>
        <w:divId w:val="870916665"/>
        <w:rPr>
          <w:rFonts w:ascii="Consolas" w:hAnsi="Consolas"/>
          <w:color w:val="4D4D4C"/>
          <w:sz w:val="21"/>
          <w:szCs w:val="21"/>
        </w:rPr>
      </w:pPr>
      <w:r>
        <w:rPr>
          <w:rFonts w:ascii="Consolas" w:hAnsi="Consolas"/>
          <w:color w:val="4D4D4C"/>
          <w:sz w:val="21"/>
          <w:szCs w:val="21"/>
        </w:rPr>
        <w:t xml:space="preserve">  </w:t>
      </w:r>
      <w:r>
        <w:rPr>
          <w:rFonts w:ascii="Consolas" w:hAnsi="Consolas"/>
          <w:color w:val="4D4D4C"/>
          <w:sz w:val="21"/>
          <w:szCs w:val="21"/>
        </w:rPr>
        <w:tab/>
      </w:r>
      <w:r>
        <w:rPr>
          <w:rFonts w:ascii="Consolas" w:hAnsi="Consolas"/>
          <w:color w:val="4D4D4C"/>
          <w:sz w:val="21"/>
          <w:szCs w:val="21"/>
        </w:rPr>
        <w:tab/>
        <w:t>sort by start of locationPeriod</w:t>
      </w:r>
    </w:p>
    <w:p w14:paraId="1905F641" w14:textId="77777777" w:rsidR="00D0379B" w:rsidRDefault="00477282">
      <w:pPr>
        <w:pStyle w:val="HTMLPreformatted"/>
        <w:spacing w:line="285" w:lineRule="atLeast"/>
        <w:divId w:val="870916665"/>
        <w:rPr>
          <w:rFonts w:ascii="Consolas" w:hAnsi="Consolas"/>
          <w:color w:val="4D4D4C"/>
          <w:sz w:val="21"/>
          <w:szCs w:val="21"/>
        </w:rPr>
      </w:pPr>
      <w:r>
        <w:rPr>
          <w:rFonts w:ascii="Consolas" w:hAnsi="Consolas"/>
          <w:color w:val="4D4D4C"/>
          <w:sz w:val="21"/>
          <w:szCs w:val="21"/>
        </w:rPr>
        <w:t xml:space="preserve">  ).locationPeriod</w:t>
      </w:r>
    </w:p>
    <w:p w14:paraId="14C4D683" w14:textId="77777777" w:rsidR="00D0379B" w:rsidRDefault="00477282">
      <w:pPr>
        <w:pStyle w:val="Heading2"/>
        <w:rPr>
          <w:rFonts w:ascii="Segoe UI" w:eastAsia="Times New Roman" w:hAnsi="Segoe UI" w:cs="Segoe UI"/>
        </w:rPr>
      </w:pPr>
      <w:r>
        <w:rPr>
          <w:rFonts w:ascii="Segoe UI" w:eastAsia="Times New Roman" w:hAnsi="Segoe UI" w:cs="Segoe UI"/>
        </w:rPr>
        <w:t xml:space="preserve">Function </w:t>
      </w:r>
      <w:r>
        <w:rPr>
          <w:rStyle w:val="HTMLCode"/>
        </w:rPr>
        <w:t>HospitalAdmissionTime("Encounter, Performed") returns DateTime</w:t>
      </w:r>
    </w:p>
    <w:p w14:paraId="5E660A39" w14:textId="77777777" w:rsidR="00D0379B" w:rsidRDefault="00477282">
      <w:pPr>
        <w:pStyle w:val="NormalWeb"/>
        <w:rPr>
          <w:rFonts w:ascii="Segoe UI" w:hAnsi="Segoe UI" w:cs="Segoe UI"/>
        </w:rPr>
      </w:pPr>
      <w:r>
        <w:rPr>
          <w:rFonts w:ascii="Segoe UI" w:hAnsi="Segoe UI" w:cs="Segoe UI"/>
        </w:rPr>
        <w:t>Returns patient admission date and time for an inpatient encounter or for an Emergency Department visit completed immediately prior to the inpatient admission.</w:t>
      </w:r>
    </w:p>
    <w:p w14:paraId="0BA3141D" w14:textId="77777777" w:rsidR="00D0379B" w:rsidRDefault="00477282">
      <w:pPr>
        <w:pStyle w:val="HTMLPreformatted"/>
        <w:spacing w:line="285" w:lineRule="atLeast"/>
        <w:divId w:val="2079672065"/>
        <w:rPr>
          <w:rFonts w:ascii="Consolas" w:hAnsi="Consolas"/>
          <w:color w:val="4D4D4C"/>
          <w:sz w:val="21"/>
          <w:szCs w:val="21"/>
        </w:rPr>
      </w:pPr>
      <w:r>
        <w:rPr>
          <w:rFonts w:ascii="Consolas" w:hAnsi="Consolas"/>
          <w:color w:val="4D4D4C"/>
          <w:sz w:val="21"/>
          <w:szCs w:val="21"/>
        </w:rPr>
        <w:t>define function "HospitalAdmissionTime"(Encounter "Encounter, Performed" ):</w:t>
      </w:r>
    </w:p>
    <w:p w14:paraId="0A474320" w14:textId="77777777" w:rsidR="00D0379B" w:rsidRDefault="00477282">
      <w:pPr>
        <w:pStyle w:val="HTMLPreformatted"/>
        <w:spacing w:line="285" w:lineRule="atLeast"/>
        <w:divId w:val="2079672065"/>
        <w:rPr>
          <w:rFonts w:ascii="Consolas" w:hAnsi="Consolas"/>
          <w:color w:val="4D4D4C"/>
          <w:sz w:val="21"/>
          <w:szCs w:val="21"/>
        </w:rPr>
      </w:pPr>
      <w:r>
        <w:rPr>
          <w:rFonts w:ascii="Consolas" w:hAnsi="Consolas"/>
          <w:color w:val="4D4D4C"/>
          <w:sz w:val="21"/>
          <w:szCs w:val="21"/>
        </w:rPr>
        <w:t xml:space="preserve">  start of "Hospitalization"(Encounter)</w:t>
      </w:r>
    </w:p>
    <w:p w14:paraId="6AE6EB01" w14:textId="77777777" w:rsidR="00D0379B" w:rsidRDefault="00477282">
      <w:pPr>
        <w:pStyle w:val="Heading2"/>
        <w:rPr>
          <w:rFonts w:ascii="Segoe UI" w:eastAsia="Times New Roman" w:hAnsi="Segoe UI" w:cs="Segoe UI"/>
        </w:rPr>
      </w:pPr>
      <w:r>
        <w:rPr>
          <w:rFonts w:ascii="Segoe UI" w:eastAsia="Times New Roman" w:hAnsi="Segoe UI" w:cs="Segoe UI"/>
        </w:rPr>
        <w:t xml:space="preserve">Function </w:t>
      </w:r>
      <w:r>
        <w:rPr>
          <w:rStyle w:val="HTMLCode"/>
        </w:rPr>
        <w:t>HospitalArrivalTime("Encounter, Performed") returns DateTime</w:t>
      </w:r>
    </w:p>
    <w:p w14:paraId="37D27109" w14:textId="77777777" w:rsidR="00D0379B" w:rsidRDefault="00477282">
      <w:pPr>
        <w:pStyle w:val="NormalWeb"/>
        <w:rPr>
          <w:rFonts w:ascii="Segoe UI" w:hAnsi="Segoe UI" w:cs="Segoe UI"/>
        </w:rPr>
      </w:pPr>
      <w:r>
        <w:rPr>
          <w:rFonts w:ascii="Segoe UI" w:hAnsi="Segoe UI" w:cs="Segoe UI"/>
        </w:rPr>
        <w:t>Returns documented patient arrival date and time for an inpatient encounter or for an Emergency Department visit completed immediately prior to the inpatient admission.</w:t>
      </w:r>
    </w:p>
    <w:p w14:paraId="1F4740DC" w14:textId="77777777" w:rsidR="00D0379B" w:rsidRDefault="00477282">
      <w:pPr>
        <w:pStyle w:val="HTMLPreformatted"/>
        <w:spacing w:line="285" w:lineRule="atLeast"/>
        <w:divId w:val="519860204"/>
        <w:rPr>
          <w:rFonts w:ascii="Consolas" w:hAnsi="Consolas"/>
          <w:color w:val="4D4D4C"/>
          <w:sz w:val="21"/>
          <w:szCs w:val="21"/>
        </w:rPr>
      </w:pPr>
      <w:r>
        <w:rPr>
          <w:rFonts w:ascii="Consolas" w:hAnsi="Consolas"/>
          <w:color w:val="4D4D4C"/>
          <w:sz w:val="21"/>
          <w:szCs w:val="21"/>
        </w:rPr>
        <w:t>define function "HospitalArrivalTime"(Encounter "Encounter, Performed" ):</w:t>
      </w:r>
    </w:p>
    <w:p w14:paraId="0B90028E" w14:textId="77777777" w:rsidR="00D0379B" w:rsidRDefault="00477282">
      <w:pPr>
        <w:pStyle w:val="HTMLPreformatted"/>
        <w:spacing w:line="285" w:lineRule="atLeast"/>
        <w:divId w:val="519860204"/>
        <w:rPr>
          <w:rFonts w:ascii="Consolas" w:hAnsi="Consolas"/>
          <w:color w:val="4D4D4C"/>
          <w:sz w:val="21"/>
          <w:szCs w:val="21"/>
        </w:rPr>
      </w:pPr>
      <w:r>
        <w:rPr>
          <w:rFonts w:ascii="Consolas" w:hAnsi="Consolas"/>
          <w:color w:val="4D4D4C"/>
          <w:sz w:val="21"/>
          <w:szCs w:val="21"/>
        </w:rPr>
        <w:t xml:space="preserve">  start of First(("HospitalizationLocations"(Encounter))HospitalLocation</w:t>
      </w:r>
    </w:p>
    <w:p w14:paraId="2EBEB1C4" w14:textId="77777777" w:rsidR="00D0379B" w:rsidRDefault="00477282">
      <w:pPr>
        <w:pStyle w:val="HTMLPreformatted"/>
        <w:spacing w:line="285" w:lineRule="atLeast"/>
        <w:divId w:val="519860204"/>
        <w:rPr>
          <w:rFonts w:ascii="Consolas" w:hAnsi="Consolas"/>
          <w:color w:val="4D4D4C"/>
          <w:sz w:val="21"/>
          <w:szCs w:val="21"/>
        </w:rPr>
      </w:pPr>
      <w:r>
        <w:rPr>
          <w:rFonts w:ascii="Consolas" w:hAnsi="Consolas"/>
          <w:color w:val="4D4D4C"/>
          <w:sz w:val="21"/>
          <w:szCs w:val="21"/>
        </w:rPr>
        <w:t xml:space="preserve">  </w:t>
      </w:r>
      <w:r>
        <w:rPr>
          <w:rFonts w:ascii="Consolas" w:hAnsi="Consolas"/>
          <w:color w:val="4D4D4C"/>
          <w:sz w:val="21"/>
          <w:szCs w:val="21"/>
        </w:rPr>
        <w:tab/>
      </w:r>
      <w:r>
        <w:rPr>
          <w:rFonts w:ascii="Consolas" w:hAnsi="Consolas"/>
          <w:color w:val="4D4D4C"/>
          <w:sz w:val="21"/>
          <w:szCs w:val="21"/>
        </w:rPr>
        <w:tab/>
        <w:t>sort by start of locationPeriod</w:t>
      </w:r>
    </w:p>
    <w:p w14:paraId="64B67E2C" w14:textId="77777777" w:rsidR="00D0379B" w:rsidRDefault="00477282">
      <w:pPr>
        <w:pStyle w:val="HTMLPreformatted"/>
        <w:spacing w:line="285" w:lineRule="atLeast"/>
        <w:divId w:val="519860204"/>
        <w:rPr>
          <w:rFonts w:ascii="Consolas" w:hAnsi="Consolas"/>
          <w:color w:val="4D4D4C"/>
          <w:sz w:val="21"/>
          <w:szCs w:val="21"/>
        </w:rPr>
      </w:pPr>
      <w:r>
        <w:rPr>
          <w:rFonts w:ascii="Consolas" w:hAnsi="Consolas"/>
          <w:color w:val="4D4D4C"/>
          <w:sz w:val="21"/>
          <w:szCs w:val="21"/>
        </w:rPr>
        <w:t xml:space="preserve">  ).locationPeriod</w:t>
      </w:r>
    </w:p>
    <w:p w14:paraId="4813533F" w14:textId="77777777" w:rsidR="00D0379B" w:rsidRDefault="00477282">
      <w:pPr>
        <w:pStyle w:val="Heading2"/>
        <w:rPr>
          <w:rFonts w:ascii="Segoe UI" w:eastAsia="Times New Roman" w:hAnsi="Segoe UI" w:cs="Segoe UI"/>
        </w:rPr>
      </w:pPr>
      <w:r>
        <w:rPr>
          <w:rFonts w:ascii="Segoe UI" w:eastAsia="Times New Roman" w:hAnsi="Segoe UI" w:cs="Segoe UI"/>
        </w:rPr>
        <w:t xml:space="preserve">Function </w:t>
      </w:r>
      <w:r>
        <w:rPr>
          <w:rStyle w:val="HTMLCode"/>
        </w:rPr>
        <w:t>Hospitalization("Encounter, Performed") returns Interval&lt;DateTime&gt;</w:t>
      </w:r>
    </w:p>
    <w:p w14:paraId="286D7BFE" w14:textId="6BA6D723" w:rsidR="00D0379B" w:rsidRDefault="00477282">
      <w:pPr>
        <w:pStyle w:val="NormalWeb"/>
        <w:rPr>
          <w:rFonts w:ascii="Segoe UI" w:hAnsi="Segoe UI" w:cs="Segoe UI"/>
        </w:rPr>
      </w:pPr>
      <w:r>
        <w:rPr>
          <w:rFonts w:ascii="Segoe UI" w:hAnsi="Segoe UI" w:cs="Segoe UI"/>
        </w:rPr>
        <w:t xml:space="preserve">Returns the total date and time interval from the start of </w:t>
      </w:r>
      <w:ins w:id="8" w:author="Jamie Lehner" w:date="2022-03-25T13:14:00Z">
        <w:r w:rsidR="009D1227">
          <w:rPr>
            <w:rFonts w:ascii="Segoe UI" w:hAnsi="Segoe UI" w:cs="Segoe UI"/>
          </w:rPr>
          <w:t xml:space="preserve">the </w:t>
        </w:r>
      </w:ins>
      <w:r>
        <w:rPr>
          <w:rFonts w:ascii="Segoe UI" w:hAnsi="Segoe UI" w:cs="Segoe UI"/>
        </w:rPr>
        <w:t>inpatient encounter or Emergency Department visit completed immediately prior to the inpatient encounter through to the end of the inpatient stay. The Coalesce operator returns the first non-null expression from the associated attributes.</w:t>
      </w:r>
    </w:p>
    <w:p w14:paraId="0B3A8C87" w14:textId="77777777" w:rsidR="00D0379B" w:rsidRDefault="00477282">
      <w:pPr>
        <w:pStyle w:val="HTMLPreformatted"/>
        <w:spacing w:line="285" w:lineRule="atLeast"/>
        <w:divId w:val="1613709776"/>
        <w:rPr>
          <w:rFonts w:ascii="Consolas" w:hAnsi="Consolas"/>
          <w:color w:val="4D4D4C"/>
          <w:sz w:val="21"/>
          <w:szCs w:val="21"/>
        </w:rPr>
      </w:pPr>
      <w:r>
        <w:rPr>
          <w:rFonts w:ascii="Consolas" w:hAnsi="Consolas"/>
          <w:color w:val="4D4D4C"/>
          <w:sz w:val="21"/>
          <w:szCs w:val="21"/>
        </w:rPr>
        <w:t>define function "Hospitalization"(Encounter "Encounter, Performed" ):</w:t>
      </w:r>
    </w:p>
    <w:p w14:paraId="602DD4EF" w14:textId="77777777" w:rsidR="00D0379B" w:rsidRDefault="00477282">
      <w:pPr>
        <w:pStyle w:val="HTMLPreformatted"/>
        <w:spacing w:line="285" w:lineRule="atLeast"/>
        <w:divId w:val="1613709776"/>
        <w:rPr>
          <w:rFonts w:ascii="Consolas" w:hAnsi="Consolas"/>
          <w:color w:val="4D4D4C"/>
          <w:sz w:val="21"/>
          <w:szCs w:val="21"/>
        </w:rPr>
      </w:pPr>
      <w:r>
        <w:rPr>
          <w:rFonts w:ascii="Consolas" w:hAnsi="Consolas"/>
          <w:color w:val="4D4D4C"/>
          <w:sz w:val="21"/>
          <w:szCs w:val="21"/>
        </w:rPr>
        <w:t xml:space="preserve">  Encounter Visit</w:t>
      </w:r>
    </w:p>
    <w:p w14:paraId="594EB003" w14:textId="77777777" w:rsidR="00D0379B" w:rsidRDefault="00477282">
      <w:pPr>
        <w:pStyle w:val="HTMLPreformatted"/>
        <w:spacing w:line="285" w:lineRule="atLeast"/>
        <w:divId w:val="1613709776"/>
        <w:rPr>
          <w:rFonts w:ascii="Consolas" w:hAnsi="Consolas"/>
          <w:color w:val="4D4D4C"/>
          <w:sz w:val="21"/>
          <w:szCs w:val="21"/>
        </w:rPr>
      </w:pPr>
      <w:r>
        <w:rPr>
          <w:rFonts w:ascii="Consolas" w:hAnsi="Consolas"/>
          <w:color w:val="4D4D4C"/>
          <w:sz w:val="21"/>
          <w:szCs w:val="21"/>
        </w:rPr>
        <w:t xml:space="preserve">  </w:t>
      </w:r>
      <w:r>
        <w:rPr>
          <w:rFonts w:ascii="Consolas" w:hAnsi="Consolas"/>
          <w:color w:val="4D4D4C"/>
          <w:sz w:val="21"/>
          <w:szCs w:val="21"/>
        </w:rPr>
        <w:tab/>
        <w:t>let EDVisit: Last(["Encounter, Performed": "Emergency Department Visit"] LastED</w:t>
      </w:r>
    </w:p>
    <w:p w14:paraId="3AC33F1A" w14:textId="77777777" w:rsidR="00D0379B" w:rsidRDefault="00477282">
      <w:pPr>
        <w:pStyle w:val="HTMLPreformatted"/>
        <w:spacing w:line="285" w:lineRule="atLeast"/>
        <w:divId w:val="1613709776"/>
        <w:rPr>
          <w:rFonts w:ascii="Consolas" w:hAnsi="Consolas"/>
          <w:color w:val="4D4D4C"/>
          <w:sz w:val="21"/>
          <w:szCs w:val="21"/>
        </w:rPr>
      </w:pPr>
      <w:r>
        <w:rPr>
          <w:rFonts w:ascii="Consolas" w:hAnsi="Consolas"/>
          <w:color w:val="4D4D4C"/>
          <w:sz w:val="21"/>
          <w:szCs w:val="21"/>
        </w:rPr>
        <w:t xml:space="preserve">  </w:t>
      </w:r>
      <w:r>
        <w:rPr>
          <w:rFonts w:ascii="Consolas" w:hAnsi="Consolas"/>
          <w:color w:val="4D4D4C"/>
          <w:sz w:val="21"/>
          <w:szCs w:val="21"/>
        </w:rPr>
        <w:tab/>
      </w:r>
      <w:r>
        <w:rPr>
          <w:rFonts w:ascii="Consolas" w:hAnsi="Consolas"/>
          <w:color w:val="4D4D4C"/>
          <w:sz w:val="21"/>
          <w:szCs w:val="21"/>
        </w:rPr>
        <w:tab/>
      </w:r>
      <w:r>
        <w:rPr>
          <w:rFonts w:ascii="Consolas" w:hAnsi="Consolas"/>
          <w:color w:val="4D4D4C"/>
          <w:sz w:val="21"/>
          <w:szCs w:val="21"/>
        </w:rPr>
        <w:tab/>
        <w:t>where LastED.relevantPeriod ends 1 hour or less on or before start of Visit.relevantPeriod</w:t>
      </w:r>
    </w:p>
    <w:p w14:paraId="6F58A461" w14:textId="77777777" w:rsidR="00D0379B" w:rsidRDefault="00477282">
      <w:pPr>
        <w:pStyle w:val="HTMLPreformatted"/>
        <w:spacing w:line="285" w:lineRule="atLeast"/>
        <w:divId w:val="1613709776"/>
        <w:rPr>
          <w:rFonts w:ascii="Consolas" w:hAnsi="Consolas"/>
          <w:color w:val="4D4D4C"/>
          <w:sz w:val="21"/>
          <w:szCs w:val="21"/>
        </w:rPr>
      </w:pPr>
      <w:r>
        <w:rPr>
          <w:rFonts w:ascii="Consolas" w:hAnsi="Consolas"/>
          <w:color w:val="4D4D4C"/>
          <w:sz w:val="21"/>
          <w:szCs w:val="21"/>
        </w:rPr>
        <w:t xml:space="preserve">  </w:t>
      </w:r>
      <w:r>
        <w:rPr>
          <w:rFonts w:ascii="Consolas" w:hAnsi="Consolas"/>
          <w:color w:val="4D4D4C"/>
          <w:sz w:val="21"/>
          <w:szCs w:val="21"/>
        </w:rPr>
        <w:tab/>
      </w:r>
      <w:r>
        <w:rPr>
          <w:rFonts w:ascii="Consolas" w:hAnsi="Consolas"/>
          <w:color w:val="4D4D4C"/>
          <w:sz w:val="21"/>
          <w:szCs w:val="21"/>
        </w:rPr>
        <w:tab/>
      </w:r>
      <w:r>
        <w:rPr>
          <w:rFonts w:ascii="Consolas" w:hAnsi="Consolas"/>
          <w:color w:val="4D4D4C"/>
          <w:sz w:val="21"/>
          <w:szCs w:val="21"/>
        </w:rPr>
        <w:tab/>
        <w:t>sort by</w:t>
      </w:r>
    </w:p>
    <w:p w14:paraId="36A71892" w14:textId="77777777" w:rsidR="00D0379B" w:rsidRDefault="00477282">
      <w:pPr>
        <w:pStyle w:val="HTMLPreformatted"/>
        <w:spacing w:line="285" w:lineRule="atLeast"/>
        <w:divId w:val="1613709776"/>
        <w:rPr>
          <w:rFonts w:ascii="Consolas" w:hAnsi="Consolas"/>
          <w:color w:val="4D4D4C"/>
          <w:sz w:val="21"/>
          <w:szCs w:val="21"/>
        </w:rPr>
      </w:pPr>
      <w:r>
        <w:rPr>
          <w:rFonts w:ascii="Consolas" w:hAnsi="Consolas"/>
          <w:color w:val="4D4D4C"/>
          <w:sz w:val="21"/>
          <w:szCs w:val="21"/>
        </w:rPr>
        <w:lastRenderedPageBreak/>
        <w:t xml:space="preserve">  </w:t>
      </w:r>
      <w:r>
        <w:rPr>
          <w:rFonts w:ascii="Consolas" w:hAnsi="Consolas"/>
          <w:color w:val="4D4D4C"/>
          <w:sz w:val="21"/>
          <w:szCs w:val="21"/>
        </w:rPr>
        <w:tab/>
      </w:r>
      <w:r>
        <w:rPr>
          <w:rFonts w:ascii="Consolas" w:hAnsi="Consolas"/>
          <w:color w:val="4D4D4C"/>
          <w:sz w:val="21"/>
          <w:szCs w:val="21"/>
        </w:rPr>
        <w:tab/>
      </w:r>
      <w:r>
        <w:rPr>
          <w:rFonts w:ascii="Consolas" w:hAnsi="Consolas"/>
          <w:color w:val="4D4D4C"/>
          <w:sz w:val="21"/>
          <w:szCs w:val="21"/>
        </w:rPr>
        <w:tab/>
        <w:t>end of relevantPeriod</w:t>
      </w:r>
    </w:p>
    <w:p w14:paraId="43667247" w14:textId="77777777" w:rsidR="00D0379B" w:rsidRDefault="00477282">
      <w:pPr>
        <w:pStyle w:val="HTMLPreformatted"/>
        <w:spacing w:line="285" w:lineRule="atLeast"/>
        <w:divId w:val="1613709776"/>
        <w:rPr>
          <w:rFonts w:ascii="Consolas" w:hAnsi="Consolas"/>
          <w:color w:val="4D4D4C"/>
          <w:sz w:val="21"/>
          <w:szCs w:val="21"/>
        </w:rPr>
      </w:pPr>
      <w:r>
        <w:rPr>
          <w:rFonts w:ascii="Consolas" w:hAnsi="Consolas"/>
          <w:color w:val="4D4D4C"/>
          <w:sz w:val="21"/>
          <w:szCs w:val="21"/>
        </w:rPr>
        <w:t xml:space="preserve">  </w:t>
      </w:r>
      <w:r>
        <w:rPr>
          <w:rFonts w:ascii="Consolas" w:hAnsi="Consolas"/>
          <w:color w:val="4D4D4C"/>
          <w:sz w:val="21"/>
          <w:szCs w:val="21"/>
        </w:rPr>
        <w:tab/>
        <w:t>)</w:t>
      </w:r>
    </w:p>
    <w:p w14:paraId="4C3AF472" w14:textId="77777777" w:rsidR="00D0379B" w:rsidRDefault="00477282">
      <w:pPr>
        <w:pStyle w:val="HTMLPreformatted"/>
        <w:spacing w:line="285" w:lineRule="atLeast"/>
        <w:divId w:val="1613709776"/>
        <w:rPr>
          <w:rFonts w:ascii="Consolas" w:hAnsi="Consolas"/>
          <w:color w:val="4D4D4C"/>
          <w:sz w:val="21"/>
          <w:szCs w:val="21"/>
        </w:rPr>
      </w:pPr>
      <w:r>
        <w:rPr>
          <w:rFonts w:ascii="Consolas" w:hAnsi="Consolas"/>
          <w:color w:val="4D4D4C"/>
          <w:sz w:val="21"/>
          <w:szCs w:val="21"/>
        </w:rPr>
        <w:t xml:space="preserve">  </w:t>
      </w:r>
      <w:r>
        <w:rPr>
          <w:rFonts w:ascii="Consolas" w:hAnsi="Consolas"/>
          <w:color w:val="4D4D4C"/>
          <w:sz w:val="21"/>
          <w:szCs w:val="21"/>
        </w:rPr>
        <w:tab/>
        <w:t>return Interval[Coalesce(start of EDVisit.relevantPeriod, start of Visit.relevantPeriod),</w:t>
      </w:r>
    </w:p>
    <w:p w14:paraId="0CC08D6A" w14:textId="77777777" w:rsidR="00D0379B" w:rsidRDefault="00477282">
      <w:pPr>
        <w:pStyle w:val="HTMLPreformatted"/>
        <w:spacing w:line="285" w:lineRule="atLeast"/>
        <w:divId w:val="1613709776"/>
        <w:rPr>
          <w:rFonts w:ascii="Consolas" w:hAnsi="Consolas"/>
          <w:color w:val="4D4D4C"/>
          <w:sz w:val="21"/>
          <w:szCs w:val="21"/>
        </w:rPr>
      </w:pPr>
      <w:r>
        <w:rPr>
          <w:rFonts w:ascii="Consolas" w:hAnsi="Consolas"/>
          <w:color w:val="4D4D4C"/>
          <w:sz w:val="21"/>
          <w:szCs w:val="21"/>
        </w:rPr>
        <w:t xml:space="preserve">  </w:t>
      </w:r>
      <w:r>
        <w:rPr>
          <w:rFonts w:ascii="Consolas" w:hAnsi="Consolas"/>
          <w:color w:val="4D4D4C"/>
          <w:sz w:val="21"/>
          <w:szCs w:val="21"/>
        </w:rPr>
        <w:tab/>
        <w:t>end of Visit.relevantPeriod]</w:t>
      </w:r>
    </w:p>
    <w:p w14:paraId="51FDC05F" w14:textId="77777777" w:rsidR="00D0379B" w:rsidRDefault="00477282">
      <w:pPr>
        <w:pStyle w:val="Heading2"/>
        <w:rPr>
          <w:rFonts w:ascii="Segoe UI" w:eastAsia="Times New Roman" w:hAnsi="Segoe UI" w:cs="Segoe UI"/>
        </w:rPr>
      </w:pPr>
      <w:r>
        <w:rPr>
          <w:rFonts w:ascii="Segoe UI" w:eastAsia="Times New Roman" w:hAnsi="Segoe UI" w:cs="Segoe UI"/>
        </w:rPr>
        <w:t xml:space="preserve">Function </w:t>
      </w:r>
      <w:r>
        <w:rPr>
          <w:rStyle w:val="HTMLCode"/>
        </w:rPr>
        <w:t>HospitalizationLengthOfStay("Encounter, Performed") returns Integer</w:t>
      </w:r>
    </w:p>
    <w:p w14:paraId="0EC9E471" w14:textId="30FDB9B7" w:rsidR="00D0379B" w:rsidRDefault="00477282">
      <w:pPr>
        <w:pStyle w:val="NormalWeb"/>
        <w:rPr>
          <w:rFonts w:ascii="Segoe UI" w:hAnsi="Segoe UI" w:cs="Segoe UI"/>
        </w:rPr>
      </w:pPr>
      <w:r>
        <w:rPr>
          <w:rFonts w:ascii="Segoe UI" w:hAnsi="Segoe UI" w:cs="Segoe UI"/>
        </w:rPr>
        <w:t xml:space="preserve">Returns the number of days from the start of </w:t>
      </w:r>
      <w:ins w:id="9" w:author="Jamie Lehner" w:date="2022-03-25T13:15:00Z">
        <w:r w:rsidR="009D1227">
          <w:rPr>
            <w:rFonts w:ascii="Segoe UI" w:hAnsi="Segoe UI" w:cs="Segoe UI"/>
          </w:rPr>
          <w:t xml:space="preserve">the </w:t>
        </w:r>
      </w:ins>
      <w:r>
        <w:rPr>
          <w:rFonts w:ascii="Segoe UI" w:hAnsi="Segoe UI" w:cs="Segoe UI"/>
        </w:rPr>
        <w:t xml:space="preserve">inpatient encounter or Emergency Department visit completed immediately prior to the inpatient encounter through to the end of the inpatient stay. The LengthInDays function returns </w:t>
      </w:r>
      <w:ins w:id="10" w:author="Jamie Lehner" w:date="2022-03-25T13:17:00Z">
        <w:r w:rsidR="002A1F56">
          <w:rPr>
            <w:rFonts w:ascii="Segoe UI" w:hAnsi="Segoe UI" w:cs="Segoe UI"/>
          </w:rPr>
          <w:t xml:space="preserve">the </w:t>
        </w:r>
      </w:ins>
      <w:r>
        <w:rPr>
          <w:rFonts w:ascii="Segoe UI" w:hAnsi="Segoe UI" w:cs="Segoe UI"/>
        </w:rPr>
        <w:t>difference in calendar days, including leap years, as midnights crossed.</w:t>
      </w:r>
    </w:p>
    <w:p w14:paraId="724D740D" w14:textId="77777777" w:rsidR="00D0379B" w:rsidRDefault="00477282">
      <w:pPr>
        <w:pStyle w:val="HTMLPreformatted"/>
        <w:spacing w:line="285" w:lineRule="atLeast"/>
        <w:divId w:val="1529757698"/>
        <w:rPr>
          <w:rFonts w:ascii="Consolas" w:hAnsi="Consolas"/>
          <w:color w:val="4D4D4C"/>
          <w:sz w:val="21"/>
          <w:szCs w:val="21"/>
        </w:rPr>
      </w:pPr>
      <w:r>
        <w:rPr>
          <w:rFonts w:ascii="Consolas" w:hAnsi="Consolas"/>
          <w:color w:val="4D4D4C"/>
          <w:sz w:val="21"/>
          <w:szCs w:val="21"/>
        </w:rPr>
        <w:t>define function "HospitalizationLengthofStay"(Encounter "Encounter, Performed" ):</w:t>
      </w:r>
    </w:p>
    <w:p w14:paraId="206A0EFC" w14:textId="77777777" w:rsidR="00D0379B" w:rsidRDefault="00477282">
      <w:pPr>
        <w:pStyle w:val="HTMLPreformatted"/>
        <w:spacing w:line="285" w:lineRule="atLeast"/>
        <w:divId w:val="1529757698"/>
        <w:rPr>
          <w:rFonts w:ascii="Consolas" w:hAnsi="Consolas"/>
          <w:color w:val="4D4D4C"/>
          <w:sz w:val="21"/>
          <w:szCs w:val="21"/>
        </w:rPr>
      </w:pPr>
      <w:r>
        <w:rPr>
          <w:rFonts w:ascii="Consolas" w:hAnsi="Consolas"/>
          <w:color w:val="4D4D4C"/>
          <w:sz w:val="21"/>
          <w:szCs w:val="21"/>
        </w:rPr>
        <w:t xml:space="preserve">  LengthInDays("Hospitalization"(Encounter))</w:t>
      </w:r>
    </w:p>
    <w:p w14:paraId="1FCDA18E" w14:textId="77777777" w:rsidR="00D0379B" w:rsidRDefault="00477282">
      <w:pPr>
        <w:pStyle w:val="Heading2"/>
        <w:rPr>
          <w:rFonts w:ascii="Segoe UI" w:eastAsia="Times New Roman" w:hAnsi="Segoe UI" w:cs="Segoe UI"/>
        </w:rPr>
      </w:pPr>
      <w:r>
        <w:rPr>
          <w:rFonts w:ascii="Segoe UI" w:eastAsia="Times New Roman" w:hAnsi="Segoe UI" w:cs="Segoe UI"/>
        </w:rPr>
        <w:t xml:space="preserve">Function </w:t>
      </w:r>
      <w:r>
        <w:rPr>
          <w:rStyle w:val="HTMLCode"/>
        </w:rPr>
        <w:t>HospitalDepartureTime("Encounter, Performed") returns DateTime</w:t>
      </w:r>
    </w:p>
    <w:p w14:paraId="2EBB8D6B" w14:textId="77777777" w:rsidR="00D0379B" w:rsidRDefault="00477282">
      <w:pPr>
        <w:pStyle w:val="NormalWeb"/>
        <w:rPr>
          <w:rFonts w:ascii="Segoe UI" w:hAnsi="Segoe UI" w:cs="Segoe UI"/>
        </w:rPr>
      </w:pPr>
      <w:r>
        <w:rPr>
          <w:rFonts w:ascii="Segoe UI" w:hAnsi="Segoe UI" w:cs="Segoe UI"/>
        </w:rPr>
        <w:t>Returns the last date and time of patient departure from facility location associated with the completed inpatient encounter including an immediately prior Emergency Department visit.</w:t>
      </w:r>
    </w:p>
    <w:p w14:paraId="6C2D0AA0" w14:textId="77777777" w:rsidR="00D0379B" w:rsidRDefault="00477282">
      <w:pPr>
        <w:pStyle w:val="HTMLPreformatted"/>
        <w:spacing w:line="285" w:lineRule="atLeast"/>
        <w:divId w:val="632708848"/>
        <w:rPr>
          <w:rFonts w:ascii="Consolas" w:hAnsi="Consolas"/>
          <w:color w:val="4D4D4C"/>
          <w:sz w:val="21"/>
          <w:szCs w:val="21"/>
        </w:rPr>
      </w:pPr>
      <w:r>
        <w:rPr>
          <w:rFonts w:ascii="Consolas" w:hAnsi="Consolas"/>
          <w:color w:val="4D4D4C"/>
          <w:sz w:val="21"/>
          <w:szCs w:val="21"/>
        </w:rPr>
        <w:t>define function "HospitalDepartureTime"(Encounter "Encounter, Performed" ):</w:t>
      </w:r>
    </w:p>
    <w:p w14:paraId="16FD8447" w14:textId="77777777" w:rsidR="00D0379B" w:rsidRDefault="00477282">
      <w:pPr>
        <w:pStyle w:val="HTMLPreformatted"/>
        <w:spacing w:line="285" w:lineRule="atLeast"/>
        <w:divId w:val="632708848"/>
        <w:rPr>
          <w:rFonts w:ascii="Consolas" w:hAnsi="Consolas"/>
          <w:color w:val="4D4D4C"/>
          <w:sz w:val="21"/>
          <w:szCs w:val="21"/>
        </w:rPr>
      </w:pPr>
      <w:r>
        <w:rPr>
          <w:rFonts w:ascii="Consolas" w:hAnsi="Consolas"/>
          <w:color w:val="4D4D4C"/>
          <w:sz w:val="21"/>
          <w:szCs w:val="21"/>
        </w:rPr>
        <w:t xml:space="preserve">  end of Last(("HospitalizationLocations"(Encounter))HospitalLocation</w:t>
      </w:r>
    </w:p>
    <w:p w14:paraId="16C85DDB" w14:textId="77777777" w:rsidR="00D0379B" w:rsidRDefault="00477282">
      <w:pPr>
        <w:pStyle w:val="HTMLPreformatted"/>
        <w:spacing w:line="285" w:lineRule="atLeast"/>
        <w:divId w:val="632708848"/>
        <w:rPr>
          <w:rFonts w:ascii="Consolas" w:hAnsi="Consolas"/>
          <w:color w:val="4D4D4C"/>
          <w:sz w:val="21"/>
          <w:szCs w:val="21"/>
        </w:rPr>
      </w:pPr>
      <w:r>
        <w:rPr>
          <w:rFonts w:ascii="Consolas" w:hAnsi="Consolas"/>
          <w:color w:val="4D4D4C"/>
          <w:sz w:val="21"/>
          <w:szCs w:val="21"/>
        </w:rPr>
        <w:t xml:space="preserve">  </w:t>
      </w:r>
      <w:r>
        <w:rPr>
          <w:rFonts w:ascii="Consolas" w:hAnsi="Consolas"/>
          <w:color w:val="4D4D4C"/>
          <w:sz w:val="21"/>
          <w:szCs w:val="21"/>
        </w:rPr>
        <w:tab/>
      </w:r>
      <w:r>
        <w:rPr>
          <w:rFonts w:ascii="Consolas" w:hAnsi="Consolas"/>
          <w:color w:val="4D4D4C"/>
          <w:sz w:val="21"/>
          <w:szCs w:val="21"/>
        </w:rPr>
        <w:tab/>
        <w:t>sort by start of locationPeriod</w:t>
      </w:r>
    </w:p>
    <w:p w14:paraId="1FC547AB" w14:textId="77777777" w:rsidR="00D0379B" w:rsidRDefault="00477282">
      <w:pPr>
        <w:pStyle w:val="HTMLPreformatted"/>
        <w:spacing w:line="285" w:lineRule="atLeast"/>
        <w:divId w:val="632708848"/>
        <w:rPr>
          <w:rFonts w:ascii="Consolas" w:hAnsi="Consolas"/>
          <w:color w:val="4D4D4C"/>
          <w:sz w:val="21"/>
          <w:szCs w:val="21"/>
        </w:rPr>
      </w:pPr>
      <w:r>
        <w:rPr>
          <w:rFonts w:ascii="Consolas" w:hAnsi="Consolas"/>
          <w:color w:val="4D4D4C"/>
          <w:sz w:val="21"/>
          <w:szCs w:val="21"/>
        </w:rPr>
        <w:t xml:space="preserve">  ).locationPeriod</w:t>
      </w:r>
    </w:p>
    <w:p w14:paraId="6E5B2BEE" w14:textId="77777777" w:rsidR="00D0379B" w:rsidRDefault="00477282">
      <w:pPr>
        <w:pStyle w:val="Heading2"/>
        <w:rPr>
          <w:rFonts w:ascii="Segoe UI" w:eastAsia="Times New Roman" w:hAnsi="Segoe UI" w:cs="Segoe UI"/>
        </w:rPr>
      </w:pPr>
      <w:r>
        <w:rPr>
          <w:rFonts w:ascii="Segoe UI" w:eastAsia="Times New Roman" w:hAnsi="Segoe UI" w:cs="Segoe UI"/>
        </w:rPr>
        <w:t xml:space="preserve">Function </w:t>
      </w:r>
      <w:r>
        <w:rPr>
          <w:rStyle w:val="HTMLCode"/>
        </w:rPr>
        <w:t>HospitalDischargeTime("Encounter, Performed") returns DateTime</w:t>
      </w:r>
    </w:p>
    <w:p w14:paraId="3AB14E3C" w14:textId="2CC2FF2D" w:rsidR="00D0379B" w:rsidRDefault="00477282">
      <w:pPr>
        <w:pStyle w:val="NormalWeb"/>
        <w:rPr>
          <w:rFonts w:ascii="Segoe UI" w:hAnsi="Segoe UI" w:cs="Segoe UI"/>
        </w:rPr>
      </w:pPr>
      <w:r>
        <w:rPr>
          <w:rFonts w:ascii="Segoe UI" w:hAnsi="Segoe UI" w:cs="Segoe UI"/>
        </w:rPr>
        <w:t xml:space="preserve">Returns the discharge date and time for </w:t>
      </w:r>
      <w:del w:id="11" w:author="Jamie Lehner" w:date="2022-03-25T12:22:00Z">
        <w:r w:rsidDel="000072CC">
          <w:rPr>
            <w:rFonts w:ascii="Segoe UI" w:hAnsi="Segoe UI" w:cs="Segoe UI"/>
          </w:rPr>
          <w:delText>an</w:delText>
        </w:r>
      </w:del>
      <w:ins w:id="12" w:author="Jamie Lehner" w:date="2022-03-25T12:22:00Z">
        <w:r w:rsidR="000072CC">
          <w:rPr>
            <w:rFonts w:ascii="Segoe UI" w:hAnsi="Segoe UI" w:cs="Segoe UI"/>
          </w:rPr>
          <w:t>a</w:t>
        </w:r>
      </w:ins>
      <w:r>
        <w:rPr>
          <w:rFonts w:ascii="Segoe UI" w:hAnsi="Segoe UI" w:cs="Segoe UI"/>
        </w:rPr>
        <w:t xml:space="preserve"> completed inpatient encounter.</w:t>
      </w:r>
    </w:p>
    <w:p w14:paraId="3F13288B" w14:textId="77777777" w:rsidR="00D0379B" w:rsidRDefault="00477282">
      <w:pPr>
        <w:pStyle w:val="HTMLPreformatted"/>
        <w:spacing w:line="285" w:lineRule="atLeast"/>
        <w:divId w:val="920875782"/>
        <w:rPr>
          <w:rFonts w:ascii="Consolas" w:hAnsi="Consolas"/>
          <w:color w:val="4D4D4C"/>
          <w:sz w:val="21"/>
          <w:szCs w:val="21"/>
        </w:rPr>
      </w:pPr>
      <w:r>
        <w:rPr>
          <w:rFonts w:ascii="Consolas" w:hAnsi="Consolas"/>
          <w:color w:val="4D4D4C"/>
          <w:sz w:val="21"/>
          <w:szCs w:val="21"/>
        </w:rPr>
        <w:t>define function "HospitalDischargeTime"(Encounter "Encounter, Performed" ):</w:t>
      </w:r>
    </w:p>
    <w:p w14:paraId="5D0720AE" w14:textId="77777777" w:rsidR="00D0379B" w:rsidRDefault="00477282">
      <w:pPr>
        <w:pStyle w:val="HTMLPreformatted"/>
        <w:spacing w:line="285" w:lineRule="atLeast"/>
        <w:divId w:val="920875782"/>
        <w:rPr>
          <w:rFonts w:ascii="Consolas" w:hAnsi="Consolas"/>
          <w:color w:val="4D4D4C"/>
          <w:sz w:val="21"/>
          <w:szCs w:val="21"/>
        </w:rPr>
      </w:pPr>
      <w:r>
        <w:rPr>
          <w:rFonts w:ascii="Consolas" w:hAnsi="Consolas"/>
          <w:color w:val="4D4D4C"/>
          <w:sz w:val="21"/>
          <w:szCs w:val="21"/>
        </w:rPr>
        <w:t xml:space="preserve">  end of Encounter.relevantPeriod</w:t>
      </w:r>
    </w:p>
    <w:p w14:paraId="757D9849" w14:textId="77777777" w:rsidR="00D0379B" w:rsidRDefault="00477282">
      <w:pPr>
        <w:pStyle w:val="Heading2"/>
        <w:rPr>
          <w:rFonts w:ascii="Segoe UI" w:eastAsia="Times New Roman" w:hAnsi="Segoe UI" w:cs="Segoe UI"/>
        </w:rPr>
      </w:pPr>
      <w:r>
        <w:rPr>
          <w:rFonts w:ascii="Segoe UI" w:eastAsia="Times New Roman" w:hAnsi="Segoe UI" w:cs="Segoe UI"/>
        </w:rPr>
        <w:t xml:space="preserve">Function </w:t>
      </w:r>
      <w:r>
        <w:rPr>
          <w:rStyle w:val="HTMLCode"/>
        </w:rPr>
        <w:t>HospitalizationWithObservationAndOutpatientSurgeryService("Encounter, Performed") returns Interval&lt;DateTime&gt;</w:t>
      </w:r>
    </w:p>
    <w:p w14:paraId="6E4829FE" w14:textId="77777777" w:rsidR="00D0379B" w:rsidRDefault="00477282">
      <w:pPr>
        <w:pStyle w:val="NormalWeb"/>
        <w:rPr>
          <w:rFonts w:ascii="Segoe UI" w:hAnsi="Segoe UI" w:cs="Segoe UI"/>
        </w:rPr>
      </w:pPr>
      <w:r>
        <w:rPr>
          <w:rFonts w:ascii="Segoe UI" w:hAnsi="Segoe UI" w:cs="Segoe UI"/>
        </w:rPr>
        <w:t xml:space="preserve">Returns the total date and time interval from the start to end of a completed inpatient encounter including dates and times of observation or outpatient services that occurred </w:t>
      </w:r>
      <w:r>
        <w:rPr>
          <w:rFonts w:ascii="Segoe UI" w:hAnsi="Segoe UI" w:cs="Segoe UI"/>
        </w:rPr>
        <w:lastRenderedPageBreak/>
        <w:t>immediately prior to the inpatient encounter. The Coalesce operator returns the first non-null expression from the associated attributes.</w:t>
      </w:r>
    </w:p>
    <w:p w14:paraId="617FF0AE" w14:textId="77777777" w:rsidR="00D0379B" w:rsidRDefault="00477282">
      <w:pPr>
        <w:pStyle w:val="HTMLPreformatted"/>
        <w:spacing w:line="285" w:lineRule="atLeast"/>
        <w:divId w:val="1227834247"/>
        <w:rPr>
          <w:rFonts w:ascii="Consolas" w:hAnsi="Consolas"/>
          <w:color w:val="4D4D4C"/>
          <w:sz w:val="21"/>
          <w:szCs w:val="21"/>
        </w:rPr>
      </w:pPr>
      <w:r>
        <w:rPr>
          <w:rFonts w:ascii="Consolas" w:hAnsi="Consolas"/>
          <w:color w:val="4D4D4C"/>
          <w:sz w:val="21"/>
          <w:szCs w:val="21"/>
        </w:rPr>
        <w:t>define function "HospitalizationWithObservationAndOutpatientSurgeryService"(Encounter "Encounter, Performed" ):</w:t>
      </w:r>
    </w:p>
    <w:p w14:paraId="04412359" w14:textId="77777777" w:rsidR="00D0379B" w:rsidRDefault="00477282">
      <w:pPr>
        <w:pStyle w:val="HTMLPreformatted"/>
        <w:spacing w:line="285" w:lineRule="atLeast"/>
        <w:divId w:val="1227834247"/>
        <w:rPr>
          <w:rFonts w:ascii="Consolas" w:hAnsi="Consolas"/>
          <w:color w:val="4D4D4C"/>
          <w:sz w:val="21"/>
          <w:szCs w:val="21"/>
        </w:rPr>
      </w:pPr>
      <w:r>
        <w:rPr>
          <w:rFonts w:ascii="Consolas" w:hAnsi="Consolas"/>
          <w:color w:val="4D4D4C"/>
          <w:sz w:val="21"/>
          <w:szCs w:val="21"/>
        </w:rPr>
        <w:t xml:space="preserve">  Encounter Visit</w:t>
      </w:r>
    </w:p>
    <w:p w14:paraId="51F5C288" w14:textId="77777777" w:rsidR="00D0379B" w:rsidRDefault="00477282">
      <w:pPr>
        <w:pStyle w:val="HTMLPreformatted"/>
        <w:spacing w:line="285" w:lineRule="atLeast"/>
        <w:divId w:val="1227834247"/>
        <w:rPr>
          <w:rFonts w:ascii="Consolas" w:hAnsi="Consolas"/>
          <w:color w:val="4D4D4C"/>
          <w:sz w:val="21"/>
          <w:szCs w:val="21"/>
        </w:rPr>
      </w:pPr>
      <w:r>
        <w:rPr>
          <w:rFonts w:ascii="Consolas" w:hAnsi="Consolas"/>
          <w:color w:val="4D4D4C"/>
          <w:sz w:val="21"/>
          <w:szCs w:val="21"/>
        </w:rPr>
        <w:t xml:space="preserve">  </w:t>
      </w:r>
      <w:r>
        <w:rPr>
          <w:rFonts w:ascii="Consolas" w:hAnsi="Consolas"/>
          <w:color w:val="4D4D4C"/>
          <w:sz w:val="21"/>
          <w:szCs w:val="21"/>
        </w:rPr>
        <w:tab/>
        <w:t>let ObsVisit: Last(["Encounter, Performed": "Observation Services"] LastObs</w:t>
      </w:r>
    </w:p>
    <w:p w14:paraId="5C34B3E5" w14:textId="77777777" w:rsidR="00D0379B" w:rsidRDefault="00477282">
      <w:pPr>
        <w:pStyle w:val="HTMLPreformatted"/>
        <w:spacing w:line="285" w:lineRule="atLeast"/>
        <w:divId w:val="1227834247"/>
        <w:rPr>
          <w:rFonts w:ascii="Consolas" w:hAnsi="Consolas"/>
          <w:color w:val="4D4D4C"/>
          <w:sz w:val="21"/>
          <w:szCs w:val="21"/>
        </w:rPr>
      </w:pPr>
      <w:r>
        <w:rPr>
          <w:rFonts w:ascii="Consolas" w:hAnsi="Consolas"/>
          <w:color w:val="4D4D4C"/>
          <w:sz w:val="21"/>
          <w:szCs w:val="21"/>
        </w:rPr>
        <w:t xml:space="preserve">  </w:t>
      </w:r>
      <w:r>
        <w:rPr>
          <w:rFonts w:ascii="Consolas" w:hAnsi="Consolas"/>
          <w:color w:val="4D4D4C"/>
          <w:sz w:val="21"/>
          <w:szCs w:val="21"/>
        </w:rPr>
        <w:tab/>
      </w:r>
      <w:r>
        <w:rPr>
          <w:rFonts w:ascii="Consolas" w:hAnsi="Consolas"/>
          <w:color w:val="4D4D4C"/>
          <w:sz w:val="21"/>
          <w:szCs w:val="21"/>
        </w:rPr>
        <w:tab/>
      </w:r>
      <w:r>
        <w:rPr>
          <w:rFonts w:ascii="Consolas" w:hAnsi="Consolas"/>
          <w:color w:val="4D4D4C"/>
          <w:sz w:val="21"/>
          <w:szCs w:val="21"/>
        </w:rPr>
        <w:tab/>
        <w:t>where LastObs.relevantPeriod ends 1 hour or less on or before start of Visit.relevantPeriod</w:t>
      </w:r>
    </w:p>
    <w:p w14:paraId="6CE645E2" w14:textId="77777777" w:rsidR="00D0379B" w:rsidRDefault="00477282">
      <w:pPr>
        <w:pStyle w:val="HTMLPreformatted"/>
        <w:spacing w:line="285" w:lineRule="atLeast"/>
        <w:divId w:val="1227834247"/>
        <w:rPr>
          <w:rFonts w:ascii="Consolas" w:hAnsi="Consolas"/>
          <w:color w:val="4D4D4C"/>
          <w:sz w:val="21"/>
          <w:szCs w:val="21"/>
        </w:rPr>
      </w:pPr>
      <w:r>
        <w:rPr>
          <w:rFonts w:ascii="Consolas" w:hAnsi="Consolas"/>
          <w:color w:val="4D4D4C"/>
          <w:sz w:val="21"/>
          <w:szCs w:val="21"/>
        </w:rPr>
        <w:t xml:space="preserve">  </w:t>
      </w:r>
      <w:r>
        <w:rPr>
          <w:rFonts w:ascii="Consolas" w:hAnsi="Consolas"/>
          <w:color w:val="4D4D4C"/>
          <w:sz w:val="21"/>
          <w:szCs w:val="21"/>
        </w:rPr>
        <w:tab/>
      </w:r>
      <w:r>
        <w:rPr>
          <w:rFonts w:ascii="Consolas" w:hAnsi="Consolas"/>
          <w:color w:val="4D4D4C"/>
          <w:sz w:val="21"/>
          <w:szCs w:val="21"/>
        </w:rPr>
        <w:tab/>
      </w:r>
      <w:r>
        <w:rPr>
          <w:rFonts w:ascii="Consolas" w:hAnsi="Consolas"/>
          <w:color w:val="4D4D4C"/>
          <w:sz w:val="21"/>
          <w:szCs w:val="21"/>
        </w:rPr>
        <w:tab/>
        <w:t>sort by</w:t>
      </w:r>
    </w:p>
    <w:p w14:paraId="5913EC4E" w14:textId="77777777" w:rsidR="00D0379B" w:rsidRDefault="00477282">
      <w:pPr>
        <w:pStyle w:val="HTMLPreformatted"/>
        <w:spacing w:line="285" w:lineRule="atLeast"/>
        <w:divId w:val="1227834247"/>
        <w:rPr>
          <w:rFonts w:ascii="Consolas" w:hAnsi="Consolas"/>
          <w:color w:val="4D4D4C"/>
          <w:sz w:val="21"/>
          <w:szCs w:val="21"/>
        </w:rPr>
      </w:pPr>
      <w:r>
        <w:rPr>
          <w:rFonts w:ascii="Consolas" w:hAnsi="Consolas"/>
          <w:color w:val="4D4D4C"/>
          <w:sz w:val="21"/>
          <w:szCs w:val="21"/>
        </w:rPr>
        <w:t xml:space="preserve">  </w:t>
      </w:r>
      <w:r>
        <w:rPr>
          <w:rFonts w:ascii="Consolas" w:hAnsi="Consolas"/>
          <w:color w:val="4D4D4C"/>
          <w:sz w:val="21"/>
          <w:szCs w:val="21"/>
        </w:rPr>
        <w:tab/>
      </w:r>
      <w:r>
        <w:rPr>
          <w:rFonts w:ascii="Consolas" w:hAnsi="Consolas"/>
          <w:color w:val="4D4D4C"/>
          <w:sz w:val="21"/>
          <w:szCs w:val="21"/>
        </w:rPr>
        <w:tab/>
      </w:r>
      <w:r>
        <w:rPr>
          <w:rFonts w:ascii="Consolas" w:hAnsi="Consolas"/>
          <w:color w:val="4D4D4C"/>
          <w:sz w:val="21"/>
          <w:szCs w:val="21"/>
        </w:rPr>
        <w:tab/>
        <w:t>end of relevantPeriod</w:t>
      </w:r>
    </w:p>
    <w:p w14:paraId="6C5D5A41" w14:textId="77777777" w:rsidR="00D0379B" w:rsidRDefault="00477282">
      <w:pPr>
        <w:pStyle w:val="HTMLPreformatted"/>
        <w:spacing w:line="285" w:lineRule="atLeast"/>
        <w:divId w:val="1227834247"/>
        <w:rPr>
          <w:rFonts w:ascii="Consolas" w:hAnsi="Consolas"/>
          <w:color w:val="4D4D4C"/>
          <w:sz w:val="21"/>
          <w:szCs w:val="21"/>
        </w:rPr>
      </w:pPr>
      <w:r>
        <w:rPr>
          <w:rFonts w:ascii="Consolas" w:hAnsi="Consolas"/>
          <w:color w:val="4D4D4C"/>
          <w:sz w:val="21"/>
          <w:szCs w:val="21"/>
        </w:rPr>
        <w:t xml:space="preserve">  </w:t>
      </w:r>
      <w:r>
        <w:rPr>
          <w:rFonts w:ascii="Consolas" w:hAnsi="Consolas"/>
          <w:color w:val="4D4D4C"/>
          <w:sz w:val="21"/>
          <w:szCs w:val="21"/>
        </w:rPr>
        <w:tab/>
        <w:t>),</w:t>
      </w:r>
    </w:p>
    <w:p w14:paraId="545C5B5C" w14:textId="77777777" w:rsidR="00D0379B" w:rsidRDefault="00477282">
      <w:pPr>
        <w:pStyle w:val="HTMLPreformatted"/>
        <w:spacing w:line="285" w:lineRule="atLeast"/>
        <w:divId w:val="1227834247"/>
        <w:rPr>
          <w:rFonts w:ascii="Consolas" w:hAnsi="Consolas"/>
          <w:color w:val="4D4D4C"/>
          <w:sz w:val="21"/>
          <w:szCs w:val="21"/>
        </w:rPr>
      </w:pPr>
      <w:r>
        <w:rPr>
          <w:rFonts w:ascii="Consolas" w:hAnsi="Consolas"/>
          <w:color w:val="4D4D4C"/>
          <w:sz w:val="21"/>
          <w:szCs w:val="21"/>
        </w:rPr>
        <w:t xml:space="preserve">  </w:t>
      </w:r>
      <w:r>
        <w:rPr>
          <w:rFonts w:ascii="Consolas" w:hAnsi="Consolas"/>
          <w:color w:val="4D4D4C"/>
          <w:sz w:val="21"/>
          <w:szCs w:val="21"/>
        </w:rPr>
        <w:tab/>
        <w:t>VisitStart: Coalesce(start of ObsVisit.relevantPeriod, start of Visit.relevantPeriod),</w:t>
      </w:r>
    </w:p>
    <w:p w14:paraId="7629BA0D" w14:textId="77777777" w:rsidR="00D0379B" w:rsidRDefault="00477282">
      <w:pPr>
        <w:pStyle w:val="HTMLPreformatted"/>
        <w:spacing w:line="285" w:lineRule="atLeast"/>
        <w:divId w:val="1227834247"/>
        <w:rPr>
          <w:rFonts w:ascii="Consolas" w:hAnsi="Consolas"/>
          <w:color w:val="4D4D4C"/>
          <w:sz w:val="21"/>
          <w:szCs w:val="21"/>
        </w:rPr>
      </w:pPr>
      <w:r>
        <w:rPr>
          <w:rFonts w:ascii="Consolas" w:hAnsi="Consolas"/>
          <w:color w:val="4D4D4C"/>
          <w:sz w:val="21"/>
          <w:szCs w:val="21"/>
        </w:rPr>
        <w:t xml:space="preserve">  </w:t>
      </w:r>
      <w:r>
        <w:rPr>
          <w:rFonts w:ascii="Consolas" w:hAnsi="Consolas"/>
          <w:color w:val="4D4D4C"/>
          <w:sz w:val="21"/>
          <w:szCs w:val="21"/>
        </w:rPr>
        <w:tab/>
        <w:t>EDVisit: Last(["Encounter, Performed": "Emergency Department Visit"] LastED</w:t>
      </w:r>
    </w:p>
    <w:p w14:paraId="39D37890" w14:textId="77777777" w:rsidR="00D0379B" w:rsidRDefault="00477282">
      <w:pPr>
        <w:pStyle w:val="HTMLPreformatted"/>
        <w:spacing w:line="285" w:lineRule="atLeast"/>
        <w:divId w:val="1227834247"/>
        <w:rPr>
          <w:rFonts w:ascii="Consolas" w:hAnsi="Consolas"/>
          <w:color w:val="4D4D4C"/>
          <w:sz w:val="21"/>
          <w:szCs w:val="21"/>
        </w:rPr>
      </w:pPr>
      <w:r>
        <w:rPr>
          <w:rFonts w:ascii="Consolas" w:hAnsi="Consolas"/>
          <w:color w:val="4D4D4C"/>
          <w:sz w:val="21"/>
          <w:szCs w:val="21"/>
        </w:rPr>
        <w:t xml:space="preserve">  </w:t>
      </w:r>
      <w:r>
        <w:rPr>
          <w:rFonts w:ascii="Consolas" w:hAnsi="Consolas"/>
          <w:color w:val="4D4D4C"/>
          <w:sz w:val="21"/>
          <w:szCs w:val="21"/>
        </w:rPr>
        <w:tab/>
      </w:r>
      <w:r>
        <w:rPr>
          <w:rFonts w:ascii="Consolas" w:hAnsi="Consolas"/>
          <w:color w:val="4D4D4C"/>
          <w:sz w:val="21"/>
          <w:szCs w:val="21"/>
        </w:rPr>
        <w:tab/>
      </w:r>
      <w:r>
        <w:rPr>
          <w:rFonts w:ascii="Consolas" w:hAnsi="Consolas"/>
          <w:color w:val="4D4D4C"/>
          <w:sz w:val="21"/>
          <w:szCs w:val="21"/>
        </w:rPr>
        <w:tab/>
        <w:t>where LastED.relevantPeriod ends 1 hour or less on or before VisitStart</w:t>
      </w:r>
    </w:p>
    <w:p w14:paraId="00C4FF43" w14:textId="77777777" w:rsidR="00D0379B" w:rsidRDefault="00477282">
      <w:pPr>
        <w:pStyle w:val="HTMLPreformatted"/>
        <w:spacing w:line="285" w:lineRule="atLeast"/>
        <w:divId w:val="1227834247"/>
        <w:rPr>
          <w:rFonts w:ascii="Consolas" w:hAnsi="Consolas"/>
          <w:color w:val="4D4D4C"/>
          <w:sz w:val="21"/>
          <w:szCs w:val="21"/>
        </w:rPr>
      </w:pPr>
      <w:r>
        <w:rPr>
          <w:rFonts w:ascii="Consolas" w:hAnsi="Consolas"/>
          <w:color w:val="4D4D4C"/>
          <w:sz w:val="21"/>
          <w:szCs w:val="21"/>
        </w:rPr>
        <w:t xml:space="preserve">  </w:t>
      </w:r>
      <w:r>
        <w:rPr>
          <w:rFonts w:ascii="Consolas" w:hAnsi="Consolas"/>
          <w:color w:val="4D4D4C"/>
          <w:sz w:val="21"/>
          <w:szCs w:val="21"/>
        </w:rPr>
        <w:tab/>
      </w:r>
      <w:r>
        <w:rPr>
          <w:rFonts w:ascii="Consolas" w:hAnsi="Consolas"/>
          <w:color w:val="4D4D4C"/>
          <w:sz w:val="21"/>
          <w:szCs w:val="21"/>
        </w:rPr>
        <w:tab/>
      </w:r>
      <w:r>
        <w:rPr>
          <w:rFonts w:ascii="Consolas" w:hAnsi="Consolas"/>
          <w:color w:val="4D4D4C"/>
          <w:sz w:val="21"/>
          <w:szCs w:val="21"/>
        </w:rPr>
        <w:tab/>
        <w:t>sort by</w:t>
      </w:r>
    </w:p>
    <w:p w14:paraId="208163BD" w14:textId="77777777" w:rsidR="00D0379B" w:rsidRDefault="00477282">
      <w:pPr>
        <w:pStyle w:val="HTMLPreformatted"/>
        <w:spacing w:line="285" w:lineRule="atLeast"/>
        <w:divId w:val="1227834247"/>
        <w:rPr>
          <w:rFonts w:ascii="Consolas" w:hAnsi="Consolas"/>
          <w:color w:val="4D4D4C"/>
          <w:sz w:val="21"/>
          <w:szCs w:val="21"/>
        </w:rPr>
      </w:pPr>
      <w:r>
        <w:rPr>
          <w:rFonts w:ascii="Consolas" w:hAnsi="Consolas"/>
          <w:color w:val="4D4D4C"/>
          <w:sz w:val="21"/>
          <w:szCs w:val="21"/>
        </w:rPr>
        <w:t xml:space="preserve">  </w:t>
      </w:r>
      <w:r>
        <w:rPr>
          <w:rFonts w:ascii="Consolas" w:hAnsi="Consolas"/>
          <w:color w:val="4D4D4C"/>
          <w:sz w:val="21"/>
          <w:szCs w:val="21"/>
        </w:rPr>
        <w:tab/>
      </w:r>
      <w:r>
        <w:rPr>
          <w:rFonts w:ascii="Consolas" w:hAnsi="Consolas"/>
          <w:color w:val="4D4D4C"/>
          <w:sz w:val="21"/>
          <w:szCs w:val="21"/>
        </w:rPr>
        <w:tab/>
      </w:r>
      <w:r>
        <w:rPr>
          <w:rFonts w:ascii="Consolas" w:hAnsi="Consolas"/>
          <w:color w:val="4D4D4C"/>
          <w:sz w:val="21"/>
          <w:szCs w:val="21"/>
        </w:rPr>
        <w:tab/>
        <w:t>end of relevantPeriod</w:t>
      </w:r>
    </w:p>
    <w:p w14:paraId="1EDC1E8F" w14:textId="77777777" w:rsidR="00D0379B" w:rsidRDefault="00477282">
      <w:pPr>
        <w:pStyle w:val="HTMLPreformatted"/>
        <w:spacing w:line="285" w:lineRule="atLeast"/>
        <w:divId w:val="1227834247"/>
        <w:rPr>
          <w:rFonts w:ascii="Consolas" w:hAnsi="Consolas"/>
          <w:color w:val="4D4D4C"/>
          <w:sz w:val="21"/>
          <w:szCs w:val="21"/>
        </w:rPr>
      </w:pPr>
      <w:r>
        <w:rPr>
          <w:rFonts w:ascii="Consolas" w:hAnsi="Consolas"/>
          <w:color w:val="4D4D4C"/>
          <w:sz w:val="21"/>
          <w:szCs w:val="21"/>
        </w:rPr>
        <w:t xml:space="preserve">  </w:t>
      </w:r>
      <w:r>
        <w:rPr>
          <w:rFonts w:ascii="Consolas" w:hAnsi="Consolas"/>
          <w:color w:val="4D4D4C"/>
          <w:sz w:val="21"/>
          <w:szCs w:val="21"/>
        </w:rPr>
        <w:tab/>
        <w:t>),</w:t>
      </w:r>
    </w:p>
    <w:p w14:paraId="7D8D0B35" w14:textId="77777777" w:rsidR="00D0379B" w:rsidRDefault="00477282">
      <w:pPr>
        <w:pStyle w:val="HTMLPreformatted"/>
        <w:spacing w:line="285" w:lineRule="atLeast"/>
        <w:divId w:val="1227834247"/>
        <w:rPr>
          <w:rFonts w:ascii="Consolas" w:hAnsi="Consolas"/>
          <w:color w:val="4D4D4C"/>
          <w:sz w:val="21"/>
          <w:szCs w:val="21"/>
        </w:rPr>
      </w:pPr>
      <w:r>
        <w:rPr>
          <w:rFonts w:ascii="Consolas" w:hAnsi="Consolas"/>
          <w:color w:val="4D4D4C"/>
          <w:sz w:val="21"/>
          <w:szCs w:val="21"/>
        </w:rPr>
        <w:t xml:space="preserve">  </w:t>
      </w:r>
      <w:r>
        <w:rPr>
          <w:rFonts w:ascii="Consolas" w:hAnsi="Consolas"/>
          <w:color w:val="4D4D4C"/>
          <w:sz w:val="21"/>
          <w:szCs w:val="21"/>
        </w:rPr>
        <w:tab/>
        <w:t>VisitStartWithED: Coalesce(start of EDVisit.relevantPeriod, VisitStart),</w:t>
      </w:r>
    </w:p>
    <w:p w14:paraId="26F3DBBE" w14:textId="77777777" w:rsidR="00D0379B" w:rsidRDefault="00477282">
      <w:pPr>
        <w:pStyle w:val="HTMLPreformatted"/>
        <w:spacing w:line="285" w:lineRule="atLeast"/>
        <w:divId w:val="1227834247"/>
        <w:rPr>
          <w:rFonts w:ascii="Consolas" w:hAnsi="Consolas"/>
          <w:color w:val="4D4D4C"/>
          <w:sz w:val="21"/>
          <w:szCs w:val="21"/>
        </w:rPr>
      </w:pPr>
      <w:r>
        <w:rPr>
          <w:rFonts w:ascii="Consolas" w:hAnsi="Consolas"/>
          <w:color w:val="4D4D4C"/>
          <w:sz w:val="21"/>
          <w:szCs w:val="21"/>
        </w:rPr>
        <w:t xml:space="preserve">  </w:t>
      </w:r>
      <w:r>
        <w:rPr>
          <w:rFonts w:ascii="Consolas" w:hAnsi="Consolas"/>
          <w:color w:val="4D4D4C"/>
          <w:sz w:val="21"/>
          <w:szCs w:val="21"/>
        </w:rPr>
        <w:tab/>
        <w:t>OutpatientSurgeryVisit: Last(["Encounter, Performed": "Outpatient Surgery Service"] LastSurgeryOP</w:t>
      </w:r>
    </w:p>
    <w:p w14:paraId="7441BE0B" w14:textId="77777777" w:rsidR="00D0379B" w:rsidRDefault="00477282">
      <w:pPr>
        <w:pStyle w:val="HTMLPreformatted"/>
        <w:spacing w:line="285" w:lineRule="atLeast"/>
        <w:divId w:val="1227834247"/>
        <w:rPr>
          <w:rFonts w:ascii="Consolas" w:hAnsi="Consolas"/>
          <w:color w:val="4D4D4C"/>
          <w:sz w:val="21"/>
          <w:szCs w:val="21"/>
        </w:rPr>
      </w:pPr>
      <w:r>
        <w:rPr>
          <w:rFonts w:ascii="Consolas" w:hAnsi="Consolas"/>
          <w:color w:val="4D4D4C"/>
          <w:sz w:val="21"/>
          <w:szCs w:val="21"/>
        </w:rPr>
        <w:t xml:space="preserve">  </w:t>
      </w:r>
      <w:r>
        <w:rPr>
          <w:rFonts w:ascii="Consolas" w:hAnsi="Consolas"/>
          <w:color w:val="4D4D4C"/>
          <w:sz w:val="21"/>
          <w:szCs w:val="21"/>
        </w:rPr>
        <w:tab/>
      </w:r>
      <w:r>
        <w:rPr>
          <w:rFonts w:ascii="Consolas" w:hAnsi="Consolas"/>
          <w:color w:val="4D4D4C"/>
          <w:sz w:val="21"/>
          <w:szCs w:val="21"/>
        </w:rPr>
        <w:tab/>
      </w:r>
      <w:r>
        <w:rPr>
          <w:rFonts w:ascii="Consolas" w:hAnsi="Consolas"/>
          <w:color w:val="4D4D4C"/>
          <w:sz w:val="21"/>
          <w:szCs w:val="21"/>
        </w:rPr>
        <w:tab/>
        <w:t>where LastSurgeryOP.relevantPeriod ends 1 hour or less on or before VisitStartWithED</w:t>
      </w:r>
    </w:p>
    <w:p w14:paraId="1924AAC7" w14:textId="77777777" w:rsidR="00D0379B" w:rsidRDefault="00477282">
      <w:pPr>
        <w:pStyle w:val="HTMLPreformatted"/>
        <w:spacing w:line="285" w:lineRule="atLeast"/>
        <w:divId w:val="1227834247"/>
        <w:rPr>
          <w:rFonts w:ascii="Consolas" w:hAnsi="Consolas"/>
          <w:color w:val="4D4D4C"/>
          <w:sz w:val="21"/>
          <w:szCs w:val="21"/>
        </w:rPr>
      </w:pPr>
      <w:r>
        <w:rPr>
          <w:rFonts w:ascii="Consolas" w:hAnsi="Consolas"/>
          <w:color w:val="4D4D4C"/>
          <w:sz w:val="21"/>
          <w:szCs w:val="21"/>
        </w:rPr>
        <w:t xml:space="preserve">  </w:t>
      </w:r>
      <w:r>
        <w:rPr>
          <w:rFonts w:ascii="Consolas" w:hAnsi="Consolas"/>
          <w:color w:val="4D4D4C"/>
          <w:sz w:val="21"/>
          <w:szCs w:val="21"/>
        </w:rPr>
        <w:tab/>
      </w:r>
      <w:r>
        <w:rPr>
          <w:rFonts w:ascii="Consolas" w:hAnsi="Consolas"/>
          <w:color w:val="4D4D4C"/>
          <w:sz w:val="21"/>
          <w:szCs w:val="21"/>
        </w:rPr>
        <w:tab/>
      </w:r>
      <w:r>
        <w:rPr>
          <w:rFonts w:ascii="Consolas" w:hAnsi="Consolas"/>
          <w:color w:val="4D4D4C"/>
          <w:sz w:val="21"/>
          <w:szCs w:val="21"/>
        </w:rPr>
        <w:tab/>
        <w:t>sort by</w:t>
      </w:r>
    </w:p>
    <w:p w14:paraId="2EB854A8" w14:textId="77777777" w:rsidR="00D0379B" w:rsidRDefault="00477282">
      <w:pPr>
        <w:pStyle w:val="HTMLPreformatted"/>
        <w:spacing w:line="285" w:lineRule="atLeast"/>
        <w:divId w:val="1227834247"/>
        <w:rPr>
          <w:rFonts w:ascii="Consolas" w:hAnsi="Consolas"/>
          <w:color w:val="4D4D4C"/>
          <w:sz w:val="21"/>
          <w:szCs w:val="21"/>
        </w:rPr>
      </w:pPr>
      <w:r>
        <w:rPr>
          <w:rFonts w:ascii="Consolas" w:hAnsi="Consolas"/>
          <w:color w:val="4D4D4C"/>
          <w:sz w:val="21"/>
          <w:szCs w:val="21"/>
        </w:rPr>
        <w:t xml:space="preserve">  </w:t>
      </w:r>
      <w:r>
        <w:rPr>
          <w:rFonts w:ascii="Consolas" w:hAnsi="Consolas"/>
          <w:color w:val="4D4D4C"/>
          <w:sz w:val="21"/>
          <w:szCs w:val="21"/>
        </w:rPr>
        <w:tab/>
      </w:r>
      <w:r>
        <w:rPr>
          <w:rFonts w:ascii="Consolas" w:hAnsi="Consolas"/>
          <w:color w:val="4D4D4C"/>
          <w:sz w:val="21"/>
          <w:szCs w:val="21"/>
        </w:rPr>
        <w:tab/>
      </w:r>
      <w:r>
        <w:rPr>
          <w:rFonts w:ascii="Consolas" w:hAnsi="Consolas"/>
          <w:color w:val="4D4D4C"/>
          <w:sz w:val="21"/>
          <w:szCs w:val="21"/>
        </w:rPr>
        <w:tab/>
        <w:t>end of relevantPeriod</w:t>
      </w:r>
    </w:p>
    <w:p w14:paraId="70948BFE" w14:textId="77777777" w:rsidR="00D0379B" w:rsidRDefault="00477282">
      <w:pPr>
        <w:pStyle w:val="HTMLPreformatted"/>
        <w:spacing w:line="285" w:lineRule="atLeast"/>
        <w:divId w:val="1227834247"/>
        <w:rPr>
          <w:rFonts w:ascii="Consolas" w:hAnsi="Consolas"/>
          <w:color w:val="4D4D4C"/>
          <w:sz w:val="21"/>
          <w:szCs w:val="21"/>
        </w:rPr>
      </w:pPr>
      <w:r>
        <w:rPr>
          <w:rFonts w:ascii="Consolas" w:hAnsi="Consolas"/>
          <w:color w:val="4D4D4C"/>
          <w:sz w:val="21"/>
          <w:szCs w:val="21"/>
        </w:rPr>
        <w:t xml:space="preserve">  </w:t>
      </w:r>
      <w:r>
        <w:rPr>
          <w:rFonts w:ascii="Consolas" w:hAnsi="Consolas"/>
          <w:color w:val="4D4D4C"/>
          <w:sz w:val="21"/>
          <w:szCs w:val="21"/>
        </w:rPr>
        <w:tab/>
        <w:t>)</w:t>
      </w:r>
    </w:p>
    <w:p w14:paraId="0DCB7CBF" w14:textId="77777777" w:rsidR="00D0379B" w:rsidRDefault="00477282">
      <w:pPr>
        <w:pStyle w:val="HTMLPreformatted"/>
        <w:spacing w:line="285" w:lineRule="atLeast"/>
        <w:divId w:val="1227834247"/>
        <w:rPr>
          <w:rFonts w:ascii="Consolas" w:hAnsi="Consolas"/>
          <w:color w:val="4D4D4C"/>
          <w:sz w:val="21"/>
          <w:szCs w:val="21"/>
        </w:rPr>
      </w:pPr>
      <w:r>
        <w:rPr>
          <w:rFonts w:ascii="Consolas" w:hAnsi="Consolas"/>
          <w:color w:val="4D4D4C"/>
          <w:sz w:val="21"/>
          <w:szCs w:val="21"/>
        </w:rPr>
        <w:t xml:space="preserve">  </w:t>
      </w:r>
      <w:r>
        <w:rPr>
          <w:rFonts w:ascii="Consolas" w:hAnsi="Consolas"/>
          <w:color w:val="4D4D4C"/>
          <w:sz w:val="21"/>
          <w:szCs w:val="21"/>
        </w:rPr>
        <w:tab/>
        <w:t>return Interval[Coalesce(start of OutpatientSurgeryVisit.relevantPeriod, VisitStartWithED),</w:t>
      </w:r>
    </w:p>
    <w:p w14:paraId="527D6D66" w14:textId="77777777" w:rsidR="00D0379B" w:rsidRDefault="00477282">
      <w:pPr>
        <w:pStyle w:val="HTMLPreformatted"/>
        <w:spacing w:line="285" w:lineRule="atLeast"/>
        <w:divId w:val="1227834247"/>
        <w:rPr>
          <w:rFonts w:ascii="Consolas" w:hAnsi="Consolas"/>
          <w:color w:val="4D4D4C"/>
          <w:sz w:val="21"/>
          <w:szCs w:val="21"/>
        </w:rPr>
      </w:pPr>
      <w:r>
        <w:rPr>
          <w:rFonts w:ascii="Consolas" w:hAnsi="Consolas"/>
          <w:color w:val="4D4D4C"/>
          <w:sz w:val="21"/>
          <w:szCs w:val="21"/>
        </w:rPr>
        <w:t xml:space="preserve">  </w:t>
      </w:r>
      <w:r>
        <w:rPr>
          <w:rFonts w:ascii="Consolas" w:hAnsi="Consolas"/>
          <w:color w:val="4D4D4C"/>
          <w:sz w:val="21"/>
          <w:szCs w:val="21"/>
        </w:rPr>
        <w:tab/>
        <w:t>end of Visit.relevantPeriod]</w:t>
      </w:r>
    </w:p>
    <w:p w14:paraId="30DABCDE" w14:textId="77777777" w:rsidR="00D0379B" w:rsidRDefault="00477282">
      <w:pPr>
        <w:pStyle w:val="Heading2"/>
        <w:rPr>
          <w:rFonts w:ascii="Segoe UI" w:eastAsia="Times New Roman" w:hAnsi="Segoe UI" w:cs="Segoe UI"/>
        </w:rPr>
      </w:pPr>
      <w:r>
        <w:rPr>
          <w:rFonts w:ascii="Segoe UI" w:eastAsia="Times New Roman" w:hAnsi="Segoe UI" w:cs="Segoe UI"/>
        </w:rPr>
        <w:t xml:space="preserve">Function </w:t>
      </w:r>
      <w:r>
        <w:rPr>
          <w:rStyle w:val="HTMLCode"/>
        </w:rPr>
        <w:t>HospitalizationWithObservation("Encounter, Performed") returns Interval&lt;DateTime&gt;</w:t>
      </w:r>
    </w:p>
    <w:p w14:paraId="528C702E" w14:textId="77777777" w:rsidR="00D0379B" w:rsidRDefault="00477282">
      <w:pPr>
        <w:pStyle w:val="NormalWeb"/>
        <w:rPr>
          <w:rFonts w:ascii="Segoe UI" w:hAnsi="Segoe UI" w:cs="Segoe UI"/>
        </w:rPr>
      </w:pPr>
      <w:r>
        <w:rPr>
          <w:rFonts w:ascii="Segoe UI" w:hAnsi="Segoe UI" w:cs="Segoe UI"/>
        </w:rPr>
        <w:t>Returns the total date and time interval from start to end of a completed inpatient encounter including dates and times of Observation and Emergency Department visits that occurred immediately prior to the inpatient encounter. The Coalesce operator returns the first non-null expression from the associated attributes.</w:t>
      </w:r>
    </w:p>
    <w:p w14:paraId="70B88540" w14:textId="77777777" w:rsidR="00D0379B" w:rsidRDefault="00477282">
      <w:pPr>
        <w:pStyle w:val="HTMLPreformatted"/>
        <w:spacing w:line="285" w:lineRule="atLeast"/>
        <w:divId w:val="593788564"/>
        <w:rPr>
          <w:rFonts w:ascii="Consolas" w:hAnsi="Consolas"/>
          <w:color w:val="4D4D4C"/>
          <w:sz w:val="21"/>
          <w:szCs w:val="21"/>
        </w:rPr>
      </w:pPr>
      <w:r>
        <w:rPr>
          <w:rFonts w:ascii="Consolas" w:hAnsi="Consolas"/>
          <w:color w:val="4D4D4C"/>
          <w:sz w:val="21"/>
          <w:szCs w:val="21"/>
        </w:rPr>
        <w:lastRenderedPageBreak/>
        <w:t>define function "HospitalizationWithObservation"(Encounter "Encounter, Performed" ):</w:t>
      </w:r>
    </w:p>
    <w:p w14:paraId="71DCE1B5" w14:textId="77777777" w:rsidR="00D0379B" w:rsidRDefault="00477282">
      <w:pPr>
        <w:pStyle w:val="HTMLPreformatted"/>
        <w:spacing w:line="285" w:lineRule="atLeast"/>
        <w:divId w:val="593788564"/>
        <w:rPr>
          <w:rFonts w:ascii="Consolas" w:hAnsi="Consolas"/>
          <w:color w:val="4D4D4C"/>
          <w:sz w:val="21"/>
          <w:szCs w:val="21"/>
        </w:rPr>
      </w:pPr>
      <w:r>
        <w:rPr>
          <w:rFonts w:ascii="Consolas" w:hAnsi="Consolas"/>
          <w:color w:val="4D4D4C"/>
          <w:sz w:val="21"/>
          <w:szCs w:val="21"/>
        </w:rPr>
        <w:t xml:space="preserve">  Encounter Visit</w:t>
      </w:r>
    </w:p>
    <w:p w14:paraId="41CBC787" w14:textId="77777777" w:rsidR="00D0379B" w:rsidRDefault="00477282">
      <w:pPr>
        <w:pStyle w:val="HTMLPreformatted"/>
        <w:spacing w:line="285" w:lineRule="atLeast"/>
        <w:divId w:val="593788564"/>
        <w:rPr>
          <w:rFonts w:ascii="Consolas" w:hAnsi="Consolas"/>
          <w:color w:val="4D4D4C"/>
          <w:sz w:val="21"/>
          <w:szCs w:val="21"/>
        </w:rPr>
      </w:pPr>
      <w:r>
        <w:rPr>
          <w:rFonts w:ascii="Consolas" w:hAnsi="Consolas"/>
          <w:color w:val="4D4D4C"/>
          <w:sz w:val="21"/>
          <w:szCs w:val="21"/>
        </w:rPr>
        <w:t xml:space="preserve">  </w:t>
      </w:r>
      <w:r>
        <w:rPr>
          <w:rFonts w:ascii="Consolas" w:hAnsi="Consolas"/>
          <w:color w:val="4D4D4C"/>
          <w:sz w:val="21"/>
          <w:szCs w:val="21"/>
        </w:rPr>
        <w:tab/>
        <w:t>let ObsVisit: Last(["Encounter, Performed": "Observation Services"] LastObs</w:t>
      </w:r>
    </w:p>
    <w:p w14:paraId="41B259BD" w14:textId="77777777" w:rsidR="00D0379B" w:rsidRDefault="00477282">
      <w:pPr>
        <w:pStyle w:val="HTMLPreformatted"/>
        <w:spacing w:line="285" w:lineRule="atLeast"/>
        <w:divId w:val="593788564"/>
        <w:rPr>
          <w:rFonts w:ascii="Consolas" w:hAnsi="Consolas"/>
          <w:color w:val="4D4D4C"/>
          <w:sz w:val="21"/>
          <w:szCs w:val="21"/>
        </w:rPr>
      </w:pPr>
      <w:r>
        <w:rPr>
          <w:rFonts w:ascii="Consolas" w:hAnsi="Consolas"/>
          <w:color w:val="4D4D4C"/>
          <w:sz w:val="21"/>
          <w:szCs w:val="21"/>
        </w:rPr>
        <w:t xml:space="preserve">  </w:t>
      </w:r>
      <w:r>
        <w:rPr>
          <w:rFonts w:ascii="Consolas" w:hAnsi="Consolas"/>
          <w:color w:val="4D4D4C"/>
          <w:sz w:val="21"/>
          <w:szCs w:val="21"/>
        </w:rPr>
        <w:tab/>
      </w:r>
      <w:r>
        <w:rPr>
          <w:rFonts w:ascii="Consolas" w:hAnsi="Consolas"/>
          <w:color w:val="4D4D4C"/>
          <w:sz w:val="21"/>
          <w:szCs w:val="21"/>
        </w:rPr>
        <w:tab/>
      </w:r>
      <w:r>
        <w:rPr>
          <w:rFonts w:ascii="Consolas" w:hAnsi="Consolas"/>
          <w:color w:val="4D4D4C"/>
          <w:sz w:val="21"/>
          <w:szCs w:val="21"/>
        </w:rPr>
        <w:tab/>
        <w:t>where LastObs.relevantPeriod ends 1 hour or less on or before start of Visit.relevantPeriod</w:t>
      </w:r>
    </w:p>
    <w:p w14:paraId="72297D60" w14:textId="77777777" w:rsidR="00D0379B" w:rsidRDefault="00477282">
      <w:pPr>
        <w:pStyle w:val="HTMLPreformatted"/>
        <w:spacing w:line="285" w:lineRule="atLeast"/>
        <w:divId w:val="593788564"/>
        <w:rPr>
          <w:rFonts w:ascii="Consolas" w:hAnsi="Consolas"/>
          <w:color w:val="4D4D4C"/>
          <w:sz w:val="21"/>
          <w:szCs w:val="21"/>
        </w:rPr>
      </w:pPr>
      <w:r>
        <w:rPr>
          <w:rFonts w:ascii="Consolas" w:hAnsi="Consolas"/>
          <w:color w:val="4D4D4C"/>
          <w:sz w:val="21"/>
          <w:szCs w:val="21"/>
        </w:rPr>
        <w:t xml:space="preserve">  </w:t>
      </w:r>
      <w:r>
        <w:rPr>
          <w:rFonts w:ascii="Consolas" w:hAnsi="Consolas"/>
          <w:color w:val="4D4D4C"/>
          <w:sz w:val="21"/>
          <w:szCs w:val="21"/>
        </w:rPr>
        <w:tab/>
      </w:r>
      <w:r>
        <w:rPr>
          <w:rFonts w:ascii="Consolas" w:hAnsi="Consolas"/>
          <w:color w:val="4D4D4C"/>
          <w:sz w:val="21"/>
          <w:szCs w:val="21"/>
        </w:rPr>
        <w:tab/>
      </w:r>
      <w:r>
        <w:rPr>
          <w:rFonts w:ascii="Consolas" w:hAnsi="Consolas"/>
          <w:color w:val="4D4D4C"/>
          <w:sz w:val="21"/>
          <w:szCs w:val="21"/>
        </w:rPr>
        <w:tab/>
        <w:t>sort by</w:t>
      </w:r>
    </w:p>
    <w:p w14:paraId="3CBBC449" w14:textId="77777777" w:rsidR="00D0379B" w:rsidRDefault="00477282">
      <w:pPr>
        <w:pStyle w:val="HTMLPreformatted"/>
        <w:spacing w:line="285" w:lineRule="atLeast"/>
        <w:divId w:val="593788564"/>
        <w:rPr>
          <w:rFonts w:ascii="Consolas" w:hAnsi="Consolas"/>
          <w:color w:val="4D4D4C"/>
          <w:sz w:val="21"/>
          <w:szCs w:val="21"/>
        </w:rPr>
      </w:pPr>
      <w:r>
        <w:rPr>
          <w:rFonts w:ascii="Consolas" w:hAnsi="Consolas"/>
          <w:color w:val="4D4D4C"/>
          <w:sz w:val="21"/>
          <w:szCs w:val="21"/>
        </w:rPr>
        <w:t xml:space="preserve">  </w:t>
      </w:r>
      <w:r>
        <w:rPr>
          <w:rFonts w:ascii="Consolas" w:hAnsi="Consolas"/>
          <w:color w:val="4D4D4C"/>
          <w:sz w:val="21"/>
          <w:szCs w:val="21"/>
        </w:rPr>
        <w:tab/>
      </w:r>
      <w:r>
        <w:rPr>
          <w:rFonts w:ascii="Consolas" w:hAnsi="Consolas"/>
          <w:color w:val="4D4D4C"/>
          <w:sz w:val="21"/>
          <w:szCs w:val="21"/>
        </w:rPr>
        <w:tab/>
      </w:r>
      <w:r>
        <w:rPr>
          <w:rFonts w:ascii="Consolas" w:hAnsi="Consolas"/>
          <w:color w:val="4D4D4C"/>
          <w:sz w:val="21"/>
          <w:szCs w:val="21"/>
        </w:rPr>
        <w:tab/>
        <w:t>end of relevantPeriod</w:t>
      </w:r>
    </w:p>
    <w:p w14:paraId="0A65FA77" w14:textId="77777777" w:rsidR="00D0379B" w:rsidRDefault="00477282">
      <w:pPr>
        <w:pStyle w:val="HTMLPreformatted"/>
        <w:spacing w:line="285" w:lineRule="atLeast"/>
        <w:divId w:val="593788564"/>
        <w:rPr>
          <w:rFonts w:ascii="Consolas" w:hAnsi="Consolas"/>
          <w:color w:val="4D4D4C"/>
          <w:sz w:val="21"/>
          <w:szCs w:val="21"/>
        </w:rPr>
      </w:pPr>
      <w:r>
        <w:rPr>
          <w:rFonts w:ascii="Consolas" w:hAnsi="Consolas"/>
          <w:color w:val="4D4D4C"/>
          <w:sz w:val="21"/>
          <w:szCs w:val="21"/>
        </w:rPr>
        <w:t xml:space="preserve">  </w:t>
      </w:r>
      <w:r>
        <w:rPr>
          <w:rFonts w:ascii="Consolas" w:hAnsi="Consolas"/>
          <w:color w:val="4D4D4C"/>
          <w:sz w:val="21"/>
          <w:szCs w:val="21"/>
        </w:rPr>
        <w:tab/>
        <w:t>),</w:t>
      </w:r>
    </w:p>
    <w:p w14:paraId="054667D3" w14:textId="77777777" w:rsidR="00D0379B" w:rsidRDefault="00477282">
      <w:pPr>
        <w:pStyle w:val="HTMLPreformatted"/>
        <w:spacing w:line="285" w:lineRule="atLeast"/>
        <w:divId w:val="593788564"/>
        <w:rPr>
          <w:rFonts w:ascii="Consolas" w:hAnsi="Consolas"/>
          <w:color w:val="4D4D4C"/>
          <w:sz w:val="21"/>
          <w:szCs w:val="21"/>
        </w:rPr>
      </w:pPr>
      <w:r>
        <w:rPr>
          <w:rFonts w:ascii="Consolas" w:hAnsi="Consolas"/>
          <w:color w:val="4D4D4C"/>
          <w:sz w:val="21"/>
          <w:szCs w:val="21"/>
        </w:rPr>
        <w:t xml:space="preserve">  </w:t>
      </w:r>
      <w:r>
        <w:rPr>
          <w:rFonts w:ascii="Consolas" w:hAnsi="Consolas"/>
          <w:color w:val="4D4D4C"/>
          <w:sz w:val="21"/>
          <w:szCs w:val="21"/>
        </w:rPr>
        <w:tab/>
        <w:t>VisitStart: Coalesce(start of ObsVisit.relevantPeriod, start of Visit.relevantPeriod),</w:t>
      </w:r>
    </w:p>
    <w:p w14:paraId="7909ACCA" w14:textId="77777777" w:rsidR="00D0379B" w:rsidRDefault="00477282">
      <w:pPr>
        <w:pStyle w:val="HTMLPreformatted"/>
        <w:spacing w:line="285" w:lineRule="atLeast"/>
        <w:divId w:val="593788564"/>
        <w:rPr>
          <w:rFonts w:ascii="Consolas" w:hAnsi="Consolas"/>
          <w:color w:val="4D4D4C"/>
          <w:sz w:val="21"/>
          <w:szCs w:val="21"/>
        </w:rPr>
      </w:pPr>
      <w:r>
        <w:rPr>
          <w:rFonts w:ascii="Consolas" w:hAnsi="Consolas"/>
          <w:color w:val="4D4D4C"/>
          <w:sz w:val="21"/>
          <w:szCs w:val="21"/>
        </w:rPr>
        <w:t xml:space="preserve">  </w:t>
      </w:r>
      <w:r>
        <w:rPr>
          <w:rFonts w:ascii="Consolas" w:hAnsi="Consolas"/>
          <w:color w:val="4D4D4C"/>
          <w:sz w:val="21"/>
          <w:szCs w:val="21"/>
        </w:rPr>
        <w:tab/>
        <w:t>EDVisit: Last(["Encounter, Performed": "Emergency Department Visit"] LastED</w:t>
      </w:r>
    </w:p>
    <w:p w14:paraId="0336C8DB" w14:textId="77777777" w:rsidR="00D0379B" w:rsidRDefault="00477282">
      <w:pPr>
        <w:pStyle w:val="HTMLPreformatted"/>
        <w:spacing w:line="285" w:lineRule="atLeast"/>
        <w:divId w:val="593788564"/>
        <w:rPr>
          <w:rFonts w:ascii="Consolas" w:hAnsi="Consolas"/>
          <w:color w:val="4D4D4C"/>
          <w:sz w:val="21"/>
          <w:szCs w:val="21"/>
        </w:rPr>
      </w:pPr>
      <w:r>
        <w:rPr>
          <w:rFonts w:ascii="Consolas" w:hAnsi="Consolas"/>
          <w:color w:val="4D4D4C"/>
          <w:sz w:val="21"/>
          <w:szCs w:val="21"/>
        </w:rPr>
        <w:t xml:space="preserve">  </w:t>
      </w:r>
      <w:r>
        <w:rPr>
          <w:rFonts w:ascii="Consolas" w:hAnsi="Consolas"/>
          <w:color w:val="4D4D4C"/>
          <w:sz w:val="21"/>
          <w:szCs w:val="21"/>
        </w:rPr>
        <w:tab/>
      </w:r>
      <w:r>
        <w:rPr>
          <w:rFonts w:ascii="Consolas" w:hAnsi="Consolas"/>
          <w:color w:val="4D4D4C"/>
          <w:sz w:val="21"/>
          <w:szCs w:val="21"/>
        </w:rPr>
        <w:tab/>
      </w:r>
      <w:r>
        <w:rPr>
          <w:rFonts w:ascii="Consolas" w:hAnsi="Consolas"/>
          <w:color w:val="4D4D4C"/>
          <w:sz w:val="21"/>
          <w:szCs w:val="21"/>
        </w:rPr>
        <w:tab/>
        <w:t>where LastED.relevantPeriod ends 1 hour or less on or before VisitStart</w:t>
      </w:r>
    </w:p>
    <w:p w14:paraId="67C43C9E" w14:textId="77777777" w:rsidR="00D0379B" w:rsidRDefault="00477282">
      <w:pPr>
        <w:pStyle w:val="HTMLPreformatted"/>
        <w:spacing w:line="285" w:lineRule="atLeast"/>
        <w:divId w:val="593788564"/>
        <w:rPr>
          <w:rFonts w:ascii="Consolas" w:hAnsi="Consolas"/>
          <w:color w:val="4D4D4C"/>
          <w:sz w:val="21"/>
          <w:szCs w:val="21"/>
        </w:rPr>
      </w:pPr>
      <w:r>
        <w:rPr>
          <w:rFonts w:ascii="Consolas" w:hAnsi="Consolas"/>
          <w:color w:val="4D4D4C"/>
          <w:sz w:val="21"/>
          <w:szCs w:val="21"/>
        </w:rPr>
        <w:t xml:space="preserve">  </w:t>
      </w:r>
      <w:r>
        <w:rPr>
          <w:rFonts w:ascii="Consolas" w:hAnsi="Consolas"/>
          <w:color w:val="4D4D4C"/>
          <w:sz w:val="21"/>
          <w:szCs w:val="21"/>
        </w:rPr>
        <w:tab/>
      </w:r>
      <w:r>
        <w:rPr>
          <w:rFonts w:ascii="Consolas" w:hAnsi="Consolas"/>
          <w:color w:val="4D4D4C"/>
          <w:sz w:val="21"/>
          <w:szCs w:val="21"/>
        </w:rPr>
        <w:tab/>
      </w:r>
      <w:r>
        <w:rPr>
          <w:rFonts w:ascii="Consolas" w:hAnsi="Consolas"/>
          <w:color w:val="4D4D4C"/>
          <w:sz w:val="21"/>
          <w:szCs w:val="21"/>
        </w:rPr>
        <w:tab/>
        <w:t>sort by</w:t>
      </w:r>
    </w:p>
    <w:p w14:paraId="6E56690B" w14:textId="77777777" w:rsidR="00D0379B" w:rsidRDefault="00477282">
      <w:pPr>
        <w:pStyle w:val="HTMLPreformatted"/>
        <w:spacing w:line="285" w:lineRule="atLeast"/>
        <w:divId w:val="593788564"/>
        <w:rPr>
          <w:rFonts w:ascii="Consolas" w:hAnsi="Consolas"/>
          <w:color w:val="4D4D4C"/>
          <w:sz w:val="21"/>
          <w:szCs w:val="21"/>
        </w:rPr>
      </w:pPr>
      <w:r>
        <w:rPr>
          <w:rFonts w:ascii="Consolas" w:hAnsi="Consolas"/>
          <w:color w:val="4D4D4C"/>
          <w:sz w:val="21"/>
          <w:szCs w:val="21"/>
        </w:rPr>
        <w:t xml:space="preserve">  </w:t>
      </w:r>
      <w:r>
        <w:rPr>
          <w:rFonts w:ascii="Consolas" w:hAnsi="Consolas"/>
          <w:color w:val="4D4D4C"/>
          <w:sz w:val="21"/>
          <w:szCs w:val="21"/>
        </w:rPr>
        <w:tab/>
      </w:r>
      <w:r>
        <w:rPr>
          <w:rFonts w:ascii="Consolas" w:hAnsi="Consolas"/>
          <w:color w:val="4D4D4C"/>
          <w:sz w:val="21"/>
          <w:szCs w:val="21"/>
        </w:rPr>
        <w:tab/>
      </w:r>
      <w:r>
        <w:rPr>
          <w:rFonts w:ascii="Consolas" w:hAnsi="Consolas"/>
          <w:color w:val="4D4D4C"/>
          <w:sz w:val="21"/>
          <w:szCs w:val="21"/>
        </w:rPr>
        <w:tab/>
        <w:t>end of relevantPeriod</w:t>
      </w:r>
    </w:p>
    <w:p w14:paraId="0408AE35" w14:textId="77777777" w:rsidR="00D0379B" w:rsidRDefault="00477282">
      <w:pPr>
        <w:pStyle w:val="HTMLPreformatted"/>
        <w:spacing w:line="285" w:lineRule="atLeast"/>
        <w:divId w:val="593788564"/>
        <w:rPr>
          <w:rFonts w:ascii="Consolas" w:hAnsi="Consolas"/>
          <w:color w:val="4D4D4C"/>
          <w:sz w:val="21"/>
          <w:szCs w:val="21"/>
        </w:rPr>
      </w:pPr>
      <w:r>
        <w:rPr>
          <w:rFonts w:ascii="Consolas" w:hAnsi="Consolas"/>
          <w:color w:val="4D4D4C"/>
          <w:sz w:val="21"/>
          <w:szCs w:val="21"/>
        </w:rPr>
        <w:t xml:space="preserve">  </w:t>
      </w:r>
      <w:r>
        <w:rPr>
          <w:rFonts w:ascii="Consolas" w:hAnsi="Consolas"/>
          <w:color w:val="4D4D4C"/>
          <w:sz w:val="21"/>
          <w:szCs w:val="21"/>
        </w:rPr>
        <w:tab/>
        <w:t>)</w:t>
      </w:r>
    </w:p>
    <w:p w14:paraId="5C0FC73F" w14:textId="77777777" w:rsidR="00D0379B" w:rsidRDefault="00477282">
      <w:pPr>
        <w:pStyle w:val="HTMLPreformatted"/>
        <w:spacing w:line="285" w:lineRule="atLeast"/>
        <w:divId w:val="593788564"/>
        <w:rPr>
          <w:rFonts w:ascii="Consolas" w:hAnsi="Consolas"/>
          <w:color w:val="4D4D4C"/>
          <w:sz w:val="21"/>
          <w:szCs w:val="21"/>
        </w:rPr>
      </w:pPr>
      <w:r>
        <w:rPr>
          <w:rFonts w:ascii="Consolas" w:hAnsi="Consolas"/>
          <w:color w:val="4D4D4C"/>
          <w:sz w:val="21"/>
          <w:szCs w:val="21"/>
        </w:rPr>
        <w:t xml:space="preserve">  </w:t>
      </w:r>
      <w:r>
        <w:rPr>
          <w:rFonts w:ascii="Consolas" w:hAnsi="Consolas"/>
          <w:color w:val="4D4D4C"/>
          <w:sz w:val="21"/>
          <w:szCs w:val="21"/>
        </w:rPr>
        <w:tab/>
        <w:t>return Interval[Coalesce(start of EDVisit.relevantPeriod, VisitStart),</w:t>
      </w:r>
    </w:p>
    <w:p w14:paraId="645BAB3A" w14:textId="77777777" w:rsidR="00D0379B" w:rsidRDefault="00477282">
      <w:pPr>
        <w:pStyle w:val="HTMLPreformatted"/>
        <w:spacing w:line="285" w:lineRule="atLeast"/>
        <w:divId w:val="593788564"/>
        <w:rPr>
          <w:rFonts w:ascii="Consolas" w:hAnsi="Consolas"/>
          <w:color w:val="4D4D4C"/>
          <w:sz w:val="21"/>
          <w:szCs w:val="21"/>
        </w:rPr>
      </w:pPr>
      <w:r>
        <w:rPr>
          <w:rFonts w:ascii="Consolas" w:hAnsi="Consolas"/>
          <w:color w:val="4D4D4C"/>
          <w:sz w:val="21"/>
          <w:szCs w:val="21"/>
        </w:rPr>
        <w:t xml:space="preserve">  </w:t>
      </w:r>
      <w:r>
        <w:rPr>
          <w:rFonts w:ascii="Consolas" w:hAnsi="Consolas"/>
          <w:color w:val="4D4D4C"/>
          <w:sz w:val="21"/>
          <w:szCs w:val="21"/>
        </w:rPr>
        <w:tab/>
        <w:t>end of Visit.relevantPeriod]</w:t>
      </w:r>
    </w:p>
    <w:p w14:paraId="2BC4CD21" w14:textId="77777777" w:rsidR="00D0379B" w:rsidRDefault="00477282">
      <w:pPr>
        <w:pStyle w:val="Heading2"/>
        <w:rPr>
          <w:rFonts w:ascii="Segoe UI" w:eastAsia="Times New Roman" w:hAnsi="Segoe UI" w:cs="Segoe UI"/>
        </w:rPr>
      </w:pPr>
      <w:r>
        <w:rPr>
          <w:rFonts w:ascii="Segoe UI" w:eastAsia="Times New Roman" w:hAnsi="Segoe UI" w:cs="Segoe UI"/>
        </w:rPr>
        <w:t xml:space="preserve">Function </w:t>
      </w:r>
      <w:r>
        <w:rPr>
          <w:rStyle w:val="HTMLCode"/>
        </w:rPr>
        <w:t>HospitalizationWithObservationLengthofStay("Encounter, Performed") returns Interval&lt;DateTime&gt;</w:t>
      </w:r>
    </w:p>
    <w:p w14:paraId="37FE2489" w14:textId="30476257" w:rsidR="00D0379B" w:rsidRDefault="00477282">
      <w:pPr>
        <w:pStyle w:val="NormalWeb"/>
        <w:rPr>
          <w:rFonts w:ascii="Segoe UI" w:hAnsi="Segoe UI" w:cs="Segoe UI"/>
        </w:rPr>
      </w:pPr>
      <w:r>
        <w:rPr>
          <w:rFonts w:ascii="Segoe UI" w:hAnsi="Segoe UI" w:cs="Segoe UI"/>
        </w:rPr>
        <w:t xml:space="preserve">Returns the number of days of a given hospitalization from the start of any immediately prior Emergency Department visit through </w:t>
      </w:r>
      <w:ins w:id="13" w:author="Jamie Lehner" w:date="2022-03-25T13:17:00Z">
        <w:r w:rsidR="002A1F56">
          <w:rPr>
            <w:rFonts w:ascii="Segoe UI" w:hAnsi="Segoe UI" w:cs="Segoe UI"/>
          </w:rPr>
          <w:t xml:space="preserve">the </w:t>
        </w:r>
      </w:ins>
      <w:r>
        <w:rPr>
          <w:rFonts w:ascii="Segoe UI" w:hAnsi="Segoe UI" w:cs="Segoe UI"/>
        </w:rPr>
        <w:t xml:space="preserve">associated Observation visit to the discharge of the completed inpatient encounter. The LengthInDays function returns </w:t>
      </w:r>
      <w:ins w:id="14" w:author="Jamie Lehner" w:date="2022-03-25T13:18:00Z">
        <w:r w:rsidR="002A1F56">
          <w:rPr>
            <w:rFonts w:ascii="Segoe UI" w:hAnsi="Segoe UI" w:cs="Segoe UI"/>
          </w:rPr>
          <w:t xml:space="preserve">the </w:t>
        </w:r>
      </w:ins>
      <w:r>
        <w:rPr>
          <w:rFonts w:ascii="Segoe UI" w:hAnsi="Segoe UI" w:cs="Segoe UI"/>
        </w:rPr>
        <w:t>difference in calendar days, including leap years, as midnights crossed.</w:t>
      </w:r>
    </w:p>
    <w:p w14:paraId="2BCC626E" w14:textId="77777777" w:rsidR="00D0379B" w:rsidRDefault="00477282">
      <w:pPr>
        <w:pStyle w:val="HTMLPreformatted"/>
        <w:spacing w:line="285" w:lineRule="atLeast"/>
        <w:divId w:val="854541108"/>
        <w:rPr>
          <w:rFonts w:ascii="Consolas" w:hAnsi="Consolas"/>
          <w:color w:val="4D4D4C"/>
          <w:sz w:val="21"/>
          <w:szCs w:val="21"/>
        </w:rPr>
      </w:pPr>
      <w:r>
        <w:rPr>
          <w:rFonts w:ascii="Consolas" w:hAnsi="Consolas"/>
          <w:color w:val="4D4D4C"/>
          <w:sz w:val="21"/>
          <w:szCs w:val="21"/>
        </w:rPr>
        <w:t>define function "HospitalizationWithObservationLengthofStay"(Encounter "Encounter, Performed" ):</w:t>
      </w:r>
    </w:p>
    <w:p w14:paraId="5AE8D473" w14:textId="77777777" w:rsidR="00D0379B" w:rsidRDefault="00477282">
      <w:pPr>
        <w:pStyle w:val="HTMLPreformatted"/>
        <w:spacing w:line="285" w:lineRule="atLeast"/>
        <w:divId w:val="854541108"/>
        <w:rPr>
          <w:rFonts w:ascii="Consolas" w:hAnsi="Consolas"/>
          <w:color w:val="4D4D4C"/>
          <w:sz w:val="21"/>
          <w:szCs w:val="21"/>
        </w:rPr>
      </w:pPr>
      <w:r>
        <w:rPr>
          <w:rFonts w:ascii="Consolas" w:hAnsi="Consolas"/>
          <w:color w:val="4D4D4C"/>
          <w:sz w:val="21"/>
          <w:szCs w:val="21"/>
        </w:rPr>
        <w:t xml:space="preserve">  "LengthInDays"("HospitalizationWithObservation"(Encounter))</w:t>
      </w:r>
    </w:p>
    <w:p w14:paraId="312B2C5A" w14:textId="77777777" w:rsidR="00D0379B" w:rsidRDefault="00477282">
      <w:pPr>
        <w:pStyle w:val="Heading2"/>
        <w:rPr>
          <w:rFonts w:ascii="Segoe UI" w:eastAsia="Times New Roman" w:hAnsi="Segoe UI" w:cs="Segoe UI"/>
        </w:rPr>
      </w:pPr>
      <w:r>
        <w:rPr>
          <w:rFonts w:ascii="Segoe UI" w:eastAsia="Times New Roman" w:hAnsi="Segoe UI" w:cs="Segoe UI"/>
        </w:rPr>
        <w:t xml:space="preserve">Function </w:t>
      </w:r>
      <w:r>
        <w:rPr>
          <w:rStyle w:val="HTMLCode"/>
        </w:rPr>
        <w:t>FirstInpatientIntensiveCareUnit("Encounter, Performed") returns Location</w:t>
      </w:r>
    </w:p>
    <w:p w14:paraId="605133BD" w14:textId="3D871DF6" w:rsidR="00D0379B" w:rsidRDefault="00477282">
      <w:pPr>
        <w:pStyle w:val="NormalWeb"/>
        <w:rPr>
          <w:rFonts w:ascii="Segoe UI" w:hAnsi="Segoe UI" w:cs="Segoe UI"/>
        </w:rPr>
      </w:pPr>
      <w:r>
        <w:rPr>
          <w:rFonts w:ascii="Segoe UI" w:hAnsi="Segoe UI" w:cs="Segoe UI"/>
        </w:rPr>
        <w:t xml:space="preserve">Returns the first intensive care unit for the given encounter, without considering any immediately prior </w:t>
      </w:r>
      <w:ins w:id="15" w:author="Jamie Lehner" w:date="2022-03-25T13:18:00Z">
        <w:r w:rsidR="002A1F56">
          <w:rPr>
            <w:rFonts w:ascii="Segoe UI" w:hAnsi="Segoe UI" w:cs="Segoe UI"/>
          </w:rPr>
          <w:t>E</w:t>
        </w:r>
      </w:ins>
      <w:del w:id="16" w:author="Jamie Lehner" w:date="2022-03-25T13:18:00Z">
        <w:r w:rsidDel="002A1F56">
          <w:rPr>
            <w:rFonts w:ascii="Segoe UI" w:hAnsi="Segoe UI" w:cs="Segoe UI"/>
          </w:rPr>
          <w:delText>e</w:delText>
        </w:r>
      </w:del>
      <w:r>
        <w:rPr>
          <w:rFonts w:ascii="Segoe UI" w:hAnsi="Segoe UI" w:cs="Segoe UI"/>
        </w:rPr>
        <w:t xml:space="preserve">mergency </w:t>
      </w:r>
      <w:ins w:id="17" w:author="Jamie Lehner" w:date="2022-03-25T13:18:00Z">
        <w:r w:rsidR="002A1F56">
          <w:rPr>
            <w:rFonts w:ascii="Segoe UI" w:hAnsi="Segoe UI" w:cs="Segoe UI"/>
          </w:rPr>
          <w:t>D</w:t>
        </w:r>
      </w:ins>
      <w:del w:id="18" w:author="Jamie Lehner" w:date="2022-03-25T13:18:00Z">
        <w:r w:rsidDel="002A1F56">
          <w:rPr>
            <w:rFonts w:ascii="Segoe UI" w:hAnsi="Segoe UI" w:cs="Segoe UI"/>
          </w:rPr>
          <w:delText>d</w:delText>
        </w:r>
      </w:del>
      <w:r>
        <w:rPr>
          <w:rFonts w:ascii="Segoe UI" w:hAnsi="Segoe UI" w:cs="Segoe UI"/>
        </w:rPr>
        <w:t>epartment visit.</w:t>
      </w:r>
    </w:p>
    <w:p w14:paraId="263AB899" w14:textId="77777777" w:rsidR="00D0379B" w:rsidRDefault="00477282">
      <w:pPr>
        <w:pStyle w:val="HTMLPreformatted"/>
        <w:spacing w:line="285" w:lineRule="atLeast"/>
        <w:divId w:val="955335711"/>
        <w:rPr>
          <w:rFonts w:ascii="Consolas" w:hAnsi="Consolas"/>
          <w:color w:val="4D4D4C"/>
          <w:sz w:val="21"/>
          <w:szCs w:val="21"/>
        </w:rPr>
      </w:pPr>
      <w:r>
        <w:rPr>
          <w:rFonts w:ascii="Consolas" w:hAnsi="Consolas"/>
          <w:color w:val="4D4D4C"/>
          <w:sz w:val="21"/>
          <w:szCs w:val="21"/>
        </w:rPr>
        <w:t>define function "FirstInpatientIntensiveCareUnit"(Encounter "Encounter, Performed" ):</w:t>
      </w:r>
    </w:p>
    <w:p w14:paraId="35C87E61" w14:textId="77777777" w:rsidR="00D0379B" w:rsidRDefault="00477282">
      <w:pPr>
        <w:pStyle w:val="HTMLPreformatted"/>
        <w:spacing w:line="285" w:lineRule="atLeast"/>
        <w:divId w:val="955335711"/>
        <w:rPr>
          <w:rFonts w:ascii="Consolas" w:hAnsi="Consolas"/>
          <w:color w:val="4D4D4C"/>
          <w:sz w:val="21"/>
          <w:szCs w:val="21"/>
        </w:rPr>
      </w:pPr>
      <w:r>
        <w:rPr>
          <w:rFonts w:ascii="Consolas" w:hAnsi="Consolas"/>
          <w:color w:val="4D4D4C"/>
          <w:sz w:val="21"/>
          <w:szCs w:val="21"/>
        </w:rPr>
        <w:t xml:space="preserve">  First((Encounter.facilityLocations)HospitalLocation</w:t>
      </w:r>
    </w:p>
    <w:p w14:paraId="67A51CF0" w14:textId="77777777" w:rsidR="00D0379B" w:rsidRDefault="00477282">
      <w:pPr>
        <w:pStyle w:val="HTMLPreformatted"/>
        <w:spacing w:line="285" w:lineRule="atLeast"/>
        <w:divId w:val="955335711"/>
        <w:rPr>
          <w:rFonts w:ascii="Consolas" w:hAnsi="Consolas"/>
          <w:color w:val="4D4D4C"/>
          <w:sz w:val="21"/>
          <w:szCs w:val="21"/>
        </w:rPr>
      </w:pPr>
      <w:r>
        <w:rPr>
          <w:rFonts w:ascii="Consolas" w:hAnsi="Consolas"/>
          <w:color w:val="4D4D4C"/>
          <w:sz w:val="21"/>
          <w:szCs w:val="21"/>
        </w:rPr>
        <w:lastRenderedPageBreak/>
        <w:t xml:space="preserve">      where HospitalLocation.code in "Intensive Care Unit"</w:t>
      </w:r>
    </w:p>
    <w:p w14:paraId="44540AE3" w14:textId="77777777" w:rsidR="00D0379B" w:rsidRDefault="00477282">
      <w:pPr>
        <w:pStyle w:val="HTMLPreformatted"/>
        <w:spacing w:line="285" w:lineRule="atLeast"/>
        <w:divId w:val="955335711"/>
        <w:rPr>
          <w:rFonts w:ascii="Consolas" w:hAnsi="Consolas"/>
          <w:color w:val="4D4D4C"/>
          <w:sz w:val="21"/>
          <w:szCs w:val="21"/>
        </w:rPr>
      </w:pPr>
      <w:r>
        <w:rPr>
          <w:rFonts w:ascii="Consolas" w:hAnsi="Consolas"/>
          <w:color w:val="4D4D4C"/>
          <w:sz w:val="21"/>
          <w:szCs w:val="21"/>
        </w:rPr>
        <w:t xml:space="preserve">        and HospitalLocation.locationPeriod during Encounter.relevantPeriod</w:t>
      </w:r>
    </w:p>
    <w:p w14:paraId="67328F4A" w14:textId="77777777" w:rsidR="00D0379B" w:rsidRDefault="00477282">
      <w:pPr>
        <w:pStyle w:val="HTMLPreformatted"/>
        <w:spacing w:line="285" w:lineRule="atLeast"/>
        <w:divId w:val="955335711"/>
        <w:rPr>
          <w:rFonts w:ascii="Consolas" w:hAnsi="Consolas"/>
          <w:color w:val="4D4D4C"/>
          <w:sz w:val="21"/>
          <w:szCs w:val="21"/>
        </w:rPr>
      </w:pPr>
      <w:r>
        <w:rPr>
          <w:rFonts w:ascii="Consolas" w:hAnsi="Consolas"/>
          <w:color w:val="4D4D4C"/>
          <w:sz w:val="21"/>
          <w:szCs w:val="21"/>
        </w:rPr>
        <w:t xml:space="preserve">      sort by start of locationPeriod</w:t>
      </w:r>
    </w:p>
    <w:p w14:paraId="19AFE825" w14:textId="77777777" w:rsidR="00D0379B" w:rsidRDefault="00477282">
      <w:pPr>
        <w:pStyle w:val="HTMLPreformatted"/>
        <w:spacing w:line="285" w:lineRule="atLeast"/>
        <w:divId w:val="955335711"/>
        <w:rPr>
          <w:rFonts w:ascii="Consolas" w:hAnsi="Consolas"/>
          <w:color w:val="4D4D4C"/>
          <w:sz w:val="21"/>
          <w:szCs w:val="21"/>
        </w:rPr>
      </w:pPr>
      <w:r>
        <w:rPr>
          <w:rFonts w:ascii="Consolas" w:hAnsi="Consolas"/>
          <w:color w:val="4D4D4C"/>
          <w:sz w:val="21"/>
          <w:szCs w:val="21"/>
        </w:rPr>
        <w:t xml:space="preserve">  )</w:t>
      </w:r>
    </w:p>
    <w:p w14:paraId="0C699A41" w14:textId="77777777" w:rsidR="00D0379B" w:rsidRDefault="00477282">
      <w:pPr>
        <w:pStyle w:val="HTMLPreformatted"/>
        <w:spacing w:line="285" w:lineRule="atLeast"/>
        <w:divId w:val="955335711"/>
        <w:rPr>
          <w:rFonts w:ascii="Consolas" w:hAnsi="Consolas"/>
          <w:color w:val="4D4D4C"/>
          <w:sz w:val="21"/>
          <w:szCs w:val="21"/>
        </w:rPr>
      </w:pPr>
      <w:r>
        <w:rPr>
          <w:rFonts w:ascii="Consolas" w:hAnsi="Consolas"/>
          <w:color w:val="4D4D4C"/>
          <w:sz w:val="21"/>
          <w:szCs w:val="21"/>
        </w:rPr>
        <w:t xml:space="preserve">  </w:t>
      </w:r>
    </w:p>
    <w:p w14:paraId="4A4F55AD" w14:textId="77777777" w:rsidR="00D0379B" w:rsidRDefault="00477282">
      <w:pPr>
        <w:pStyle w:val="Heading2"/>
        <w:rPr>
          <w:rFonts w:ascii="Segoe UI" w:eastAsia="Times New Roman" w:hAnsi="Segoe UI" w:cs="Segoe UI"/>
        </w:rPr>
      </w:pPr>
      <w:r>
        <w:rPr>
          <w:rFonts w:ascii="Segoe UI" w:eastAsia="Times New Roman" w:hAnsi="Segoe UI" w:cs="Segoe UI"/>
        </w:rPr>
        <w:t xml:space="preserve">Function </w:t>
      </w:r>
      <w:r>
        <w:rPr>
          <w:rStyle w:val="HTMLCode"/>
        </w:rPr>
        <w:t>NormalizeInterval(DateTime, Interval&lt;DateTime&gt;) returns Interval&lt;DateTime&gt;</w:t>
      </w:r>
    </w:p>
    <w:p w14:paraId="6096B22D" w14:textId="0E7CB20F" w:rsidR="00D0379B" w:rsidRDefault="00477282">
      <w:pPr>
        <w:pStyle w:val="NormalWeb"/>
        <w:rPr>
          <w:rFonts w:ascii="Segoe UI" w:hAnsi="Segoe UI" w:cs="Segoe UI"/>
        </w:rPr>
      </w:pPr>
      <w:r>
        <w:rPr>
          <w:rFonts w:ascii="Segoe UI" w:hAnsi="Segoe UI" w:cs="Segoe UI"/>
        </w:rPr>
        <w:t>Given a datetime and a period, returns the period (if a period is provided) or the interval beginning and ending on the datetime (if a datetime is provided). This allows evaluation of EHR data elements which might be stored as either Date</w:t>
      </w:r>
      <w:ins w:id="19" w:author="Jamie Lehner" w:date="2022-03-25T13:19:00Z">
        <w:r w:rsidR="002A1F56">
          <w:rPr>
            <w:rFonts w:ascii="Segoe UI" w:hAnsi="Segoe UI" w:cs="Segoe UI"/>
          </w:rPr>
          <w:t>T</w:t>
        </w:r>
      </w:ins>
      <w:del w:id="20" w:author="Jamie Lehner" w:date="2022-03-25T13:19:00Z">
        <w:r w:rsidDel="002A1F56">
          <w:rPr>
            <w:rFonts w:ascii="Segoe UI" w:hAnsi="Segoe UI" w:cs="Segoe UI"/>
          </w:rPr>
          <w:delText>t</w:delText>
        </w:r>
      </w:del>
      <w:r>
        <w:rPr>
          <w:rFonts w:ascii="Segoe UI" w:hAnsi="Segoe UI" w:cs="Segoe UI"/>
        </w:rPr>
        <w:t>ime or Period.</w:t>
      </w:r>
    </w:p>
    <w:p w14:paraId="103E4A82" w14:textId="77777777" w:rsidR="00D0379B" w:rsidRDefault="00477282">
      <w:pPr>
        <w:pStyle w:val="HTMLPreformatted"/>
        <w:spacing w:line="285" w:lineRule="atLeast"/>
        <w:divId w:val="22174164"/>
        <w:rPr>
          <w:rFonts w:ascii="Consolas" w:hAnsi="Consolas"/>
          <w:color w:val="4D4D4C"/>
          <w:sz w:val="21"/>
          <w:szCs w:val="21"/>
        </w:rPr>
      </w:pPr>
      <w:r>
        <w:rPr>
          <w:rFonts w:ascii="Consolas" w:hAnsi="Consolas"/>
          <w:color w:val="4D4D4C"/>
          <w:sz w:val="21"/>
          <w:szCs w:val="21"/>
        </w:rPr>
        <w:t>define function "NormalizeInterval"(pointInTime DateTime, period Interval&lt;DateTime&gt; ):</w:t>
      </w:r>
    </w:p>
    <w:p w14:paraId="40BD0EC1" w14:textId="77777777" w:rsidR="00D0379B" w:rsidRDefault="00477282">
      <w:pPr>
        <w:pStyle w:val="HTMLPreformatted"/>
        <w:spacing w:line="285" w:lineRule="atLeast"/>
        <w:divId w:val="22174164"/>
        <w:rPr>
          <w:rFonts w:ascii="Consolas" w:hAnsi="Consolas"/>
          <w:color w:val="4D4D4C"/>
          <w:sz w:val="21"/>
          <w:szCs w:val="21"/>
        </w:rPr>
      </w:pPr>
      <w:r>
        <w:rPr>
          <w:rFonts w:ascii="Consolas" w:hAnsi="Consolas"/>
          <w:color w:val="4D4D4C"/>
          <w:sz w:val="21"/>
          <w:szCs w:val="21"/>
        </w:rPr>
        <w:t xml:space="preserve">  if pointInTime is not null then Interval[pointInTime, pointInTime]</w:t>
      </w:r>
    </w:p>
    <w:p w14:paraId="2FEBDE6D" w14:textId="77777777" w:rsidR="00D0379B" w:rsidRDefault="00477282">
      <w:pPr>
        <w:pStyle w:val="HTMLPreformatted"/>
        <w:spacing w:line="285" w:lineRule="atLeast"/>
        <w:divId w:val="22174164"/>
        <w:rPr>
          <w:rFonts w:ascii="Consolas" w:hAnsi="Consolas"/>
          <w:color w:val="4D4D4C"/>
          <w:sz w:val="21"/>
          <w:szCs w:val="21"/>
        </w:rPr>
      </w:pPr>
      <w:r>
        <w:rPr>
          <w:rFonts w:ascii="Consolas" w:hAnsi="Consolas"/>
          <w:color w:val="4D4D4C"/>
          <w:sz w:val="21"/>
          <w:szCs w:val="21"/>
        </w:rPr>
        <w:t xml:space="preserve">    else if period is not null then period</w:t>
      </w:r>
    </w:p>
    <w:p w14:paraId="06C0CD0C" w14:textId="77777777" w:rsidR="00D0379B" w:rsidRDefault="00477282">
      <w:pPr>
        <w:pStyle w:val="HTMLPreformatted"/>
        <w:spacing w:line="285" w:lineRule="atLeast"/>
        <w:divId w:val="22174164"/>
        <w:rPr>
          <w:rFonts w:ascii="Consolas" w:hAnsi="Consolas"/>
          <w:color w:val="4D4D4C"/>
          <w:sz w:val="21"/>
          <w:szCs w:val="21"/>
        </w:rPr>
      </w:pPr>
      <w:r>
        <w:rPr>
          <w:rFonts w:ascii="Consolas" w:hAnsi="Consolas"/>
          <w:color w:val="4D4D4C"/>
          <w:sz w:val="21"/>
          <w:szCs w:val="21"/>
        </w:rPr>
        <w:t xml:space="preserve">    else null as Interval&lt;DateTime&gt;</w:t>
      </w:r>
    </w:p>
    <w:p w14:paraId="2D8709D8" w14:textId="77777777" w:rsidR="00D0379B" w:rsidRDefault="00477282">
      <w:pPr>
        <w:pStyle w:val="Heading2"/>
        <w:rPr>
          <w:rFonts w:ascii="Segoe UI" w:eastAsia="Times New Roman" w:hAnsi="Segoe UI" w:cs="Segoe UI"/>
        </w:rPr>
      </w:pPr>
      <w:r>
        <w:rPr>
          <w:rFonts w:ascii="Segoe UI" w:eastAsia="Times New Roman" w:hAnsi="Segoe UI" w:cs="Segoe UI"/>
        </w:rPr>
        <w:t xml:space="preserve">Function </w:t>
      </w:r>
      <w:r>
        <w:rPr>
          <w:rStyle w:val="HTMLCode"/>
        </w:rPr>
        <w:t>HasStart(Interval&lt;DateTime&gt;) returns Boolean</w:t>
      </w:r>
    </w:p>
    <w:p w14:paraId="30917E0F" w14:textId="03953772" w:rsidR="00D0379B" w:rsidRDefault="00477282">
      <w:pPr>
        <w:pStyle w:val="NormalWeb"/>
        <w:rPr>
          <w:rFonts w:ascii="Segoe UI" w:hAnsi="Segoe UI" w:cs="Segoe UI"/>
        </w:rPr>
      </w:pPr>
      <w:r>
        <w:rPr>
          <w:rFonts w:ascii="Segoe UI" w:hAnsi="Segoe UI" w:cs="Segoe UI"/>
        </w:rPr>
        <w:t xml:space="preserve">Given an interval, returns true if the interval has a starting boundary specified (i.e. the start of the interval is not null and not the minimum DateTime value). </w:t>
      </w:r>
      <w:commentRangeStart w:id="21"/>
      <w:r>
        <w:rPr>
          <w:rFonts w:ascii="Segoe UI" w:hAnsi="Segoe UI" w:cs="Segoe UI"/>
        </w:rPr>
        <w:t>Function evaluates for an empty start of interval by checking for the presence of the lowest possible value. Inclusive [closed] boundaries, indicated with square brackets, could include null as beginning of interval. Exclusive (open) boundaries, indicated with parentheses, could exclude null as lowest granularity for the minimum Date</w:t>
      </w:r>
      <w:ins w:id="22" w:author="Jamie Lehner" w:date="2022-03-25T13:19:00Z">
        <w:r w:rsidR="002A1F56">
          <w:rPr>
            <w:rFonts w:ascii="Segoe UI" w:hAnsi="Segoe UI" w:cs="Segoe UI"/>
          </w:rPr>
          <w:t>T</w:t>
        </w:r>
      </w:ins>
      <w:del w:id="23" w:author="Jamie Lehner" w:date="2022-03-25T13:19:00Z">
        <w:r w:rsidDel="002A1F56">
          <w:rPr>
            <w:rFonts w:ascii="Segoe UI" w:hAnsi="Segoe UI" w:cs="Segoe UI"/>
          </w:rPr>
          <w:delText>t</w:delText>
        </w:r>
      </w:del>
      <w:r>
        <w:rPr>
          <w:rFonts w:ascii="Segoe UI" w:hAnsi="Segoe UI" w:cs="Segoe UI"/>
        </w:rPr>
        <w:t>ime value for the interval (i.e. null+1 unit of granularity).</w:t>
      </w:r>
      <w:commentRangeEnd w:id="21"/>
      <w:r w:rsidR="00DF7C6D">
        <w:rPr>
          <w:rStyle w:val="CommentReference"/>
        </w:rPr>
        <w:commentReference w:id="21"/>
      </w:r>
    </w:p>
    <w:p w14:paraId="589DD014" w14:textId="77777777" w:rsidR="00D0379B" w:rsidRDefault="00477282">
      <w:pPr>
        <w:pStyle w:val="HTMLPreformatted"/>
        <w:spacing w:line="285" w:lineRule="atLeast"/>
        <w:divId w:val="1111782165"/>
        <w:rPr>
          <w:rFonts w:ascii="Consolas" w:hAnsi="Consolas"/>
          <w:color w:val="4D4D4C"/>
          <w:sz w:val="21"/>
          <w:szCs w:val="21"/>
        </w:rPr>
      </w:pPr>
      <w:r>
        <w:rPr>
          <w:rFonts w:ascii="Consolas" w:hAnsi="Consolas"/>
          <w:color w:val="4D4D4C"/>
          <w:sz w:val="21"/>
          <w:szCs w:val="21"/>
        </w:rPr>
        <w:t>define function "HasStart"(period Interval&lt;DateTime&gt; ):</w:t>
      </w:r>
    </w:p>
    <w:p w14:paraId="394465CF" w14:textId="77777777" w:rsidR="00D0379B" w:rsidRDefault="00477282">
      <w:pPr>
        <w:pStyle w:val="HTMLPreformatted"/>
        <w:spacing w:line="285" w:lineRule="atLeast"/>
        <w:divId w:val="1111782165"/>
        <w:rPr>
          <w:rFonts w:ascii="Consolas" w:hAnsi="Consolas"/>
          <w:color w:val="4D4D4C"/>
          <w:sz w:val="21"/>
          <w:szCs w:val="21"/>
        </w:rPr>
      </w:pPr>
      <w:r>
        <w:rPr>
          <w:rFonts w:ascii="Consolas" w:hAnsi="Consolas"/>
          <w:color w:val="4D4D4C"/>
          <w:sz w:val="21"/>
          <w:szCs w:val="21"/>
        </w:rPr>
        <w:t xml:space="preserve">  not ( start of period is null</w:t>
      </w:r>
    </w:p>
    <w:p w14:paraId="1002882D" w14:textId="77777777" w:rsidR="00D0379B" w:rsidRDefault="00477282">
      <w:pPr>
        <w:pStyle w:val="HTMLPreformatted"/>
        <w:spacing w:line="285" w:lineRule="atLeast"/>
        <w:divId w:val="1111782165"/>
        <w:rPr>
          <w:rFonts w:ascii="Consolas" w:hAnsi="Consolas"/>
          <w:color w:val="4D4D4C"/>
          <w:sz w:val="21"/>
          <w:szCs w:val="21"/>
        </w:rPr>
      </w:pPr>
      <w:r>
        <w:rPr>
          <w:rFonts w:ascii="Consolas" w:hAnsi="Consolas"/>
          <w:color w:val="4D4D4C"/>
          <w:sz w:val="21"/>
          <w:szCs w:val="21"/>
        </w:rPr>
        <w:t xml:space="preserve">      or start of period = minimum DateTime</w:t>
      </w:r>
    </w:p>
    <w:p w14:paraId="4C2ECEE2" w14:textId="77777777" w:rsidR="00D0379B" w:rsidRDefault="00477282">
      <w:pPr>
        <w:pStyle w:val="HTMLPreformatted"/>
        <w:spacing w:line="285" w:lineRule="atLeast"/>
        <w:divId w:val="1111782165"/>
        <w:rPr>
          <w:rFonts w:ascii="Consolas" w:hAnsi="Consolas"/>
          <w:color w:val="4D4D4C"/>
          <w:sz w:val="21"/>
          <w:szCs w:val="21"/>
        </w:rPr>
      </w:pPr>
      <w:r>
        <w:rPr>
          <w:rFonts w:ascii="Consolas" w:hAnsi="Consolas"/>
          <w:color w:val="4D4D4C"/>
          <w:sz w:val="21"/>
          <w:szCs w:val="21"/>
        </w:rPr>
        <w:t xml:space="preserve">  )</w:t>
      </w:r>
    </w:p>
    <w:p w14:paraId="3AC39835" w14:textId="77777777" w:rsidR="00D0379B" w:rsidRDefault="00477282">
      <w:pPr>
        <w:pStyle w:val="HTMLPreformatted"/>
        <w:spacing w:line="285" w:lineRule="atLeast"/>
        <w:divId w:val="1111782165"/>
        <w:rPr>
          <w:rFonts w:ascii="Consolas" w:hAnsi="Consolas"/>
          <w:color w:val="4D4D4C"/>
          <w:sz w:val="21"/>
          <w:szCs w:val="21"/>
        </w:rPr>
      </w:pPr>
      <w:r>
        <w:rPr>
          <w:rFonts w:ascii="Consolas" w:hAnsi="Consolas"/>
          <w:color w:val="4D4D4C"/>
          <w:sz w:val="21"/>
          <w:szCs w:val="21"/>
        </w:rPr>
        <w:t xml:space="preserve">  </w:t>
      </w:r>
    </w:p>
    <w:p w14:paraId="7CB2F680" w14:textId="77777777" w:rsidR="00D0379B" w:rsidRDefault="00477282">
      <w:pPr>
        <w:pStyle w:val="Heading2"/>
        <w:rPr>
          <w:rFonts w:ascii="Segoe UI" w:eastAsia="Times New Roman" w:hAnsi="Segoe UI" w:cs="Segoe UI"/>
        </w:rPr>
      </w:pPr>
      <w:r>
        <w:rPr>
          <w:rFonts w:ascii="Segoe UI" w:eastAsia="Times New Roman" w:hAnsi="Segoe UI" w:cs="Segoe UI"/>
        </w:rPr>
        <w:t xml:space="preserve">Function </w:t>
      </w:r>
      <w:r>
        <w:rPr>
          <w:rStyle w:val="HTMLCode"/>
        </w:rPr>
        <w:t>HasEnd(Interval&lt;DateTime&gt;) returns Boolean</w:t>
      </w:r>
    </w:p>
    <w:p w14:paraId="78A7971D" w14:textId="4301D95C" w:rsidR="00D0379B" w:rsidRDefault="00477282">
      <w:pPr>
        <w:pStyle w:val="NormalWeb"/>
        <w:rPr>
          <w:rFonts w:ascii="Segoe UI" w:hAnsi="Segoe UI" w:cs="Segoe UI"/>
        </w:rPr>
      </w:pPr>
      <w:r>
        <w:rPr>
          <w:rFonts w:ascii="Segoe UI" w:hAnsi="Segoe UI" w:cs="Segoe UI"/>
        </w:rPr>
        <w:t xml:space="preserve">Given an interval, returns true if the interval has an ending boundary specified (i.e. the end of the interval is not null and not the maximum DateTime value). </w:t>
      </w:r>
      <w:commentRangeStart w:id="24"/>
      <w:r>
        <w:rPr>
          <w:rFonts w:ascii="Segoe UI" w:hAnsi="Segoe UI" w:cs="Segoe UI"/>
        </w:rPr>
        <w:t xml:space="preserve">Function evaluates for an empty end of interval by checking for the presence of the highest possible value. Inclusive [closed] boundaries, indicated with square brackets, could include null (infinity) </w:t>
      </w:r>
      <w:r>
        <w:rPr>
          <w:rFonts w:ascii="Segoe UI" w:hAnsi="Segoe UI" w:cs="Segoe UI"/>
        </w:rPr>
        <w:lastRenderedPageBreak/>
        <w:t>as end of interval. Exclusive (open) boundaries, indicated with parentheses, could exclude null (infinity) as highest granularity for the maximum Date</w:t>
      </w:r>
      <w:ins w:id="25" w:author="Jamie Lehner" w:date="2022-03-25T13:23:00Z">
        <w:r>
          <w:rPr>
            <w:rFonts w:ascii="Segoe UI" w:hAnsi="Segoe UI" w:cs="Segoe UI"/>
          </w:rPr>
          <w:t>T</w:t>
        </w:r>
      </w:ins>
      <w:del w:id="26" w:author="Jamie Lehner" w:date="2022-03-25T13:23:00Z">
        <w:r w:rsidDel="00477282">
          <w:rPr>
            <w:rFonts w:ascii="Segoe UI" w:hAnsi="Segoe UI" w:cs="Segoe UI"/>
          </w:rPr>
          <w:delText>t</w:delText>
        </w:r>
      </w:del>
      <w:r>
        <w:rPr>
          <w:rFonts w:ascii="Segoe UI" w:hAnsi="Segoe UI" w:cs="Segoe UI"/>
        </w:rPr>
        <w:t>ime value for the interval (</w:t>
      </w:r>
      <w:del w:id="27" w:author="Jamie Lehner" w:date="2022-03-25T12:22:00Z">
        <w:r w:rsidDel="000072CC">
          <w:rPr>
            <w:rFonts w:ascii="Segoe UI" w:hAnsi="Segoe UI" w:cs="Segoe UI"/>
          </w:rPr>
          <w:delText>i.e</w:delText>
        </w:r>
      </w:del>
      <w:ins w:id="28" w:author="Jamie Lehner" w:date="2022-03-25T12:22:00Z">
        <w:r w:rsidR="000072CC">
          <w:rPr>
            <w:rFonts w:ascii="Segoe UI" w:hAnsi="Segoe UI" w:cs="Segoe UI"/>
          </w:rPr>
          <w:t>i.e.</w:t>
        </w:r>
      </w:ins>
      <w:r>
        <w:rPr>
          <w:rFonts w:ascii="Segoe UI" w:hAnsi="Segoe UI" w:cs="Segoe UI"/>
        </w:rPr>
        <w:t xml:space="preserve"> infinity-1 unit of granularity).</w:t>
      </w:r>
      <w:commentRangeEnd w:id="24"/>
      <w:r w:rsidR="00DF7C6D">
        <w:rPr>
          <w:rStyle w:val="CommentReference"/>
        </w:rPr>
        <w:commentReference w:id="24"/>
      </w:r>
    </w:p>
    <w:p w14:paraId="505D353C" w14:textId="77777777" w:rsidR="00D0379B" w:rsidRDefault="00477282">
      <w:pPr>
        <w:pStyle w:val="HTMLPreformatted"/>
        <w:spacing w:line="285" w:lineRule="atLeast"/>
        <w:divId w:val="518272317"/>
        <w:rPr>
          <w:rFonts w:ascii="Consolas" w:hAnsi="Consolas"/>
          <w:color w:val="4D4D4C"/>
          <w:sz w:val="21"/>
          <w:szCs w:val="21"/>
        </w:rPr>
      </w:pPr>
      <w:r>
        <w:rPr>
          <w:rFonts w:ascii="Consolas" w:hAnsi="Consolas"/>
          <w:color w:val="4D4D4C"/>
          <w:sz w:val="21"/>
          <w:szCs w:val="21"/>
        </w:rPr>
        <w:t>define function "HasEnd"(period Interval&lt;DateTime&gt; ):</w:t>
      </w:r>
    </w:p>
    <w:p w14:paraId="22D028D3" w14:textId="77777777" w:rsidR="00D0379B" w:rsidRDefault="00477282">
      <w:pPr>
        <w:pStyle w:val="HTMLPreformatted"/>
        <w:spacing w:line="285" w:lineRule="atLeast"/>
        <w:divId w:val="518272317"/>
        <w:rPr>
          <w:rFonts w:ascii="Consolas" w:hAnsi="Consolas"/>
          <w:color w:val="4D4D4C"/>
          <w:sz w:val="21"/>
          <w:szCs w:val="21"/>
        </w:rPr>
      </w:pPr>
      <w:r>
        <w:rPr>
          <w:rFonts w:ascii="Consolas" w:hAnsi="Consolas"/>
          <w:color w:val="4D4D4C"/>
          <w:sz w:val="21"/>
          <w:szCs w:val="21"/>
        </w:rPr>
        <w:t xml:space="preserve">  not (</w:t>
      </w:r>
    </w:p>
    <w:p w14:paraId="26BADAF4" w14:textId="77777777" w:rsidR="00D0379B" w:rsidRDefault="00477282">
      <w:pPr>
        <w:pStyle w:val="HTMLPreformatted"/>
        <w:spacing w:line="285" w:lineRule="atLeast"/>
        <w:divId w:val="518272317"/>
        <w:rPr>
          <w:rFonts w:ascii="Consolas" w:hAnsi="Consolas"/>
          <w:color w:val="4D4D4C"/>
          <w:sz w:val="21"/>
          <w:szCs w:val="21"/>
        </w:rPr>
      </w:pPr>
      <w:r>
        <w:rPr>
          <w:rFonts w:ascii="Consolas" w:hAnsi="Consolas"/>
          <w:color w:val="4D4D4C"/>
          <w:sz w:val="21"/>
          <w:szCs w:val="21"/>
        </w:rPr>
        <w:t xml:space="preserve">    end of period is null</w:t>
      </w:r>
    </w:p>
    <w:p w14:paraId="696E943C" w14:textId="77777777" w:rsidR="00D0379B" w:rsidRDefault="00477282">
      <w:pPr>
        <w:pStyle w:val="HTMLPreformatted"/>
        <w:spacing w:line="285" w:lineRule="atLeast"/>
        <w:divId w:val="518272317"/>
        <w:rPr>
          <w:rFonts w:ascii="Consolas" w:hAnsi="Consolas"/>
          <w:color w:val="4D4D4C"/>
          <w:sz w:val="21"/>
          <w:szCs w:val="21"/>
        </w:rPr>
      </w:pPr>
      <w:r>
        <w:rPr>
          <w:rFonts w:ascii="Consolas" w:hAnsi="Consolas"/>
          <w:color w:val="4D4D4C"/>
          <w:sz w:val="21"/>
          <w:szCs w:val="21"/>
        </w:rPr>
        <w:t xml:space="preserve">      or</w:t>
      </w:r>
    </w:p>
    <w:p w14:paraId="5239BA95" w14:textId="77777777" w:rsidR="00D0379B" w:rsidRDefault="00477282">
      <w:pPr>
        <w:pStyle w:val="HTMLPreformatted"/>
        <w:spacing w:line="285" w:lineRule="atLeast"/>
        <w:divId w:val="518272317"/>
        <w:rPr>
          <w:rFonts w:ascii="Consolas" w:hAnsi="Consolas"/>
          <w:color w:val="4D4D4C"/>
          <w:sz w:val="21"/>
          <w:szCs w:val="21"/>
        </w:rPr>
      </w:pPr>
      <w:r>
        <w:rPr>
          <w:rFonts w:ascii="Consolas" w:hAnsi="Consolas"/>
          <w:color w:val="4D4D4C"/>
          <w:sz w:val="21"/>
          <w:szCs w:val="21"/>
        </w:rPr>
        <w:t xml:space="preserve">      end of period = maximum DateTime</w:t>
      </w:r>
    </w:p>
    <w:p w14:paraId="0BB7B87B" w14:textId="77777777" w:rsidR="00D0379B" w:rsidRDefault="00477282">
      <w:pPr>
        <w:pStyle w:val="HTMLPreformatted"/>
        <w:spacing w:line="285" w:lineRule="atLeast"/>
        <w:divId w:val="518272317"/>
        <w:rPr>
          <w:rFonts w:ascii="Consolas" w:hAnsi="Consolas"/>
          <w:color w:val="4D4D4C"/>
          <w:sz w:val="21"/>
          <w:szCs w:val="21"/>
        </w:rPr>
      </w:pPr>
      <w:r>
        <w:rPr>
          <w:rFonts w:ascii="Consolas" w:hAnsi="Consolas"/>
          <w:color w:val="4D4D4C"/>
          <w:sz w:val="21"/>
          <w:szCs w:val="21"/>
        </w:rPr>
        <w:t xml:space="preserve">  )</w:t>
      </w:r>
    </w:p>
    <w:p w14:paraId="222CEBB3" w14:textId="77777777" w:rsidR="00D0379B" w:rsidRDefault="00477282">
      <w:pPr>
        <w:pStyle w:val="HTMLPreformatted"/>
        <w:spacing w:line="285" w:lineRule="atLeast"/>
        <w:divId w:val="518272317"/>
        <w:rPr>
          <w:rFonts w:ascii="Consolas" w:hAnsi="Consolas"/>
          <w:color w:val="4D4D4C"/>
          <w:sz w:val="21"/>
          <w:szCs w:val="21"/>
        </w:rPr>
      </w:pPr>
      <w:r>
        <w:rPr>
          <w:rFonts w:ascii="Consolas" w:hAnsi="Consolas"/>
          <w:color w:val="4D4D4C"/>
          <w:sz w:val="21"/>
          <w:szCs w:val="21"/>
        </w:rPr>
        <w:t xml:space="preserve">  </w:t>
      </w:r>
    </w:p>
    <w:p w14:paraId="305B0187" w14:textId="77777777" w:rsidR="00D0379B" w:rsidRDefault="00477282">
      <w:pPr>
        <w:pStyle w:val="Heading2"/>
        <w:rPr>
          <w:rFonts w:ascii="Segoe UI" w:eastAsia="Times New Roman" w:hAnsi="Segoe UI" w:cs="Segoe UI"/>
        </w:rPr>
      </w:pPr>
      <w:r>
        <w:rPr>
          <w:rFonts w:ascii="Segoe UI" w:eastAsia="Times New Roman" w:hAnsi="Segoe UI" w:cs="Segoe UI"/>
        </w:rPr>
        <w:t xml:space="preserve">Function </w:t>
      </w:r>
      <w:r>
        <w:rPr>
          <w:rStyle w:val="HTMLCode"/>
        </w:rPr>
        <w:t>Latest(Interval&lt;DateTime&gt;) returns DateTime</w:t>
      </w:r>
    </w:p>
    <w:p w14:paraId="2E56672B" w14:textId="77777777" w:rsidR="00D0379B" w:rsidRDefault="00477282">
      <w:pPr>
        <w:pStyle w:val="NormalWeb"/>
        <w:rPr>
          <w:rFonts w:ascii="Segoe UI" w:hAnsi="Segoe UI" w:cs="Segoe UI"/>
        </w:rPr>
      </w:pPr>
      <w:r>
        <w:rPr>
          <w:rFonts w:ascii="Segoe UI" w:hAnsi="Segoe UI" w:cs="Segoe UI"/>
        </w:rPr>
        <w:t>Returns the latest date and time from a given interval as the ending point if the interval has an ending boundary specified, otherwise returns the starting point.</w:t>
      </w:r>
    </w:p>
    <w:p w14:paraId="43C0AF44" w14:textId="77777777" w:rsidR="00D0379B" w:rsidRDefault="00477282">
      <w:pPr>
        <w:pStyle w:val="HTMLPreformatted"/>
        <w:spacing w:line="285" w:lineRule="atLeast"/>
        <w:divId w:val="1879319074"/>
        <w:rPr>
          <w:rFonts w:ascii="Consolas" w:hAnsi="Consolas"/>
          <w:color w:val="4D4D4C"/>
          <w:sz w:val="21"/>
          <w:szCs w:val="21"/>
        </w:rPr>
      </w:pPr>
      <w:r>
        <w:rPr>
          <w:rFonts w:ascii="Consolas" w:hAnsi="Consolas"/>
          <w:color w:val="4D4D4C"/>
          <w:sz w:val="21"/>
          <w:szCs w:val="21"/>
        </w:rPr>
        <w:t>define function "Latest"(period Interval&lt;DateTime&gt; ):</w:t>
      </w:r>
    </w:p>
    <w:p w14:paraId="5210AAF4" w14:textId="77777777" w:rsidR="00D0379B" w:rsidRDefault="00477282">
      <w:pPr>
        <w:pStyle w:val="HTMLPreformatted"/>
        <w:spacing w:line="285" w:lineRule="atLeast"/>
        <w:divId w:val="1879319074"/>
        <w:rPr>
          <w:rFonts w:ascii="Consolas" w:hAnsi="Consolas"/>
          <w:color w:val="4D4D4C"/>
          <w:sz w:val="21"/>
          <w:szCs w:val="21"/>
        </w:rPr>
      </w:pPr>
      <w:r>
        <w:rPr>
          <w:rFonts w:ascii="Consolas" w:hAnsi="Consolas"/>
          <w:color w:val="4D4D4C"/>
          <w:sz w:val="21"/>
          <w:szCs w:val="21"/>
        </w:rPr>
        <w:t xml:space="preserve">  if ( HasEnd(period)) then</w:t>
      </w:r>
    </w:p>
    <w:p w14:paraId="647B3804" w14:textId="77777777" w:rsidR="00D0379B" w:rsidRDefault="00477282">
      <w:pPr>
        <w:pStyle w:val="HTMLPreformatted"/>
        <w:spacing w:line="285" w:lineRule="atLeast"/>
        <w:divId w:val="1879319074"/>
        <w:rPr>
          <w:rFonts w:ascii="Consolas" w:hAnsi="Consolas"/>
          <w:color w:val="4D4D4C"/>
          <w:sz w:val="21"/>
          <w:szCs w:val="21"/>
        </w:rPr>
      </w:pPr>
      <w:r>
        <w:rPr>
          <w:rFonts w:ascii="Consolas" w:hAnsi="Consolas"/>
          <w:color w:val="4D4D4C"/>
          <w:sz w:val="21"/>
          <w:szCs w:val="21"/>
        </w:rPr>
        <w:t xml:space="preserve">  end of period</w:t>
      </w:r>
    </w:p>
    <w:p w14:paraId="6620E870" w14:textId="77777777" w:rsidR="00D0379B" w:rsidRDefault="00477282">
      <w:pPr>
        <w:pStyle w:val="HTMLPreformatted"/>
        <w:spacing w:line="285" w:lineRule="atLeast"/>
        <w:divId w:val="1879319074"/>
        <w:rPr>
          <w:rFonts w:ascii="Consolas" w:hAnsi="Consolas"/>
          <w:color w:val="4D4D4C"/>
          <w:sz w:val="21"/>
          <w:szCs w:val="21"/>
        </w:rPr>
      </w:pPr>
      <w:r>
        <w:rPr>
          <w:rFonts w:ascii="Consolas" w:hAnsi="Consolas"/>
          <w:color w:val="4D4D4C"/>
          <w:sz w:val="21"/>
          <w:szCs w:val="21"/>
        </w:rPr>
        <w:t xml:space="preserve">    else start of period</w:t>
      </w:r>
    </w:p>
    <w:p w14:paraId="1781FB9D" w14:textId="77777777" w:rsidR="00D0379B" w:rsidRDefault="00477282">
      <w:pPr>
        <w:pStyle w:val="Heading2"/>
        <w:rPr>
          <w:rFonts w:ascii="Segoe UI" w:eastAsia="Times New Roman" w:hAnsi="Segoe UI" w:cs="Segoe UI"/>
        </w:rPr>
      </w:pPr>
      <w:r>
        <w:rPr>
          <w:rFonts w:ascii="Segoe UI" w:eastAsia="Times New Roman" w:hAnsi="Segoe UI" w:cs="Segoe UI"/>
        </w:rPr>
        <w:t xml:space="preserve">Function </w:t>
      </w:r>
      <w:r>
        <w:rPr>
          <w:rStyle w:val="HTMLCode"/>
        </w:rPr>
        <w:t>Earliest(Interval&lt;DateTime&gt;) returns DateTime</w:t>
      </w:r>
    </w:p>
    <w:p w14:paraId="709E713A" w14:textId="38FC65E7" w:rsidR="00D0379B" w:rsidRDefault="00477282">
      <w:pPr>
        <w:pStyle w:val="NormalWeb"/>
        <w:rPr>
          <w:rFonts w:ascii="Segoe UI" w:hAnsi="Segoe UI" w:cs="Segoe UI"/>
        </w:rPr>
      </w:pPr>
      <w:r>
        <w:rPr>
          <w:rFonts w:ascii="Segoe UI" w:hAnsi="Segoe UI" w:cs="Segoe UI"/>
        </w:rPr>
        <w:t>Return</w:t>
      </w:r>
      <w:ins w:id="29" w:author="Jamie Lehner" w:date="2022-03-25T13:24:00Z">
        <w:r>
          <w:rPr>
            <w:rFonts w:ascii="Segoe UI" w:hAnsi="Segoe UI" w:cs="Segoe UI"/>
          </w:rPr>
          <w:t>s</w:t>
        </w:r>
      </w:ins>
      <w:r>
        <w:rPr>
          <w:rFonts w:ascii="Segoe UI" w:hAnsi="Segoe UI" w:cs="Segoe UI"/>
        </w:rPr>
        <w:t xml:space="preserve"> the earliest date and time from a given interval as the starting point if the interval has a starting boundary specified, otherwise returns the ending point.</w:t>
      </w:r>
    </w:p>
    <w:p w14:paraId="096AAAF2" w14:textId="77777777" w:rsidR="00D0379B" w:rsidRDefault="00477282">
      <w:pPr>
        <w:pStyle w:val="HTMLPreformatted"/>
        <w:spacing w:line="285" w:lineRule="atLeast"/>
        <w:divId w:val="348219417"/>
        <w:rPr>
          <w:rFonts w:ascii="Consolas" w:hAnsi="Consolas"/>
          <w:color w:val="4D4D4C"/>
          <w:sz w:val="21"/>
          <w:szCs w:val="21"/>
        </w:rPr>
      </w:pPr>
      <w:r>
        <w:rPr>
          <w:rFonts w:ascii="Consolas" w:hAnsi="Consolas"/>
          <w:color w:val="4D4D4C"/>
          <w:sz w:val="21"/>
          <w:szCs w:val="21"/>
        </w:rPr>
        <w:t>define function "Earliest"(period Interval&lt;DateTime&gt; ):</w:t>
      </w:r>
    </w:p>
    <w:p w14:paraId="5C2CB68B" w14:textId="77777777" w:rsidR="00D0379B" w:rsidRDefault="00477282">
      <w:pPr>
        <w:pStyle w:val="HTMLPreformatted"/>
        <w:spacing w:line="285" w:lineRule="atLeast"/>
        <w:divId w:val="348219417"/>
        <w:rPr>
          <w:rFonts w:ascii="Consolas" w:hAnsi="Consolas"/>
          <w:color w:val="4D4D4C"/>
          <w:sz w:val="21"/>
          <w:szCs w:val="21"/>
        </w:rPr>
      </w:pPr>
      <w:r>
        <w:rPr>
          <w:rFonts w:ascii="Consolas" w:hAnsi="Consolas"/>
          <w:color w:val="4D4D4C"/>
          <w:sz w:val="21"/>
          <w:szCs w:val="21"/>
        </w:rPr>
        <w:t xml:space="preserve">  if ( HasStart(period)) then start of period</w:t>
      </w:r>
    </w:p>
    <w:p w14:paraId="3A63C7EA" w14:textId="77777777" w:rsidR="00D0379B" w:rsidRDefault="00477282">
      <w:pPr>
        <w:pStyle w:val="HTMLPreformatted"/>
        <w:spacing w:line="285" w:lineRule="atLeast"/>
        <w:divId w:val="348219417"/>
        <w:rPr>
          <w:rFonts w:ascii="Consolas" w:hAnsi="Consolas"/>
          <w:color w:val="4D4D4C"/>
          <w:sz w:val="21"/>
          <w:szCs w:val="21"/>
        </w:rPr>
      </w:pPr>
      <w:r>
        <w:rPr>
          <w:rFonts w:ascii="Consolas" w:hAnsi="Consolas"/>
          <w:color w:val="4D4D4C"/>
          <w:sz w:val="21"/>
          <w:szCs w:val="21"/>
        </w:rPr>
        <w:t xml:space="preserve">    else</w:t>
      </w:r>
    </w:p>
    <w:p w14:paraId="20F9388C" w14:textId="77777777" w:rsidR="00D0379B" w:rsidRDefault="00477282">
      <w:pPr>
        <w:pStyle w:val="HTMLPreformatted"/>
        <w:spacing w:line="285" w:lineRule="atLeast"/>
        <w:divId w:val="348219417"/>
        <w:rPr>
          <w:rFonts w:ascii="Consolas" w:hAnsi="Consolas"/>
          <w:color w:val="4D4D4C"/>
          <w:sz w:val="21"/>
          <w:szCs w:val="21"/>
        </w:rPr>
      </w:pPr>
      <w:r>
        <w:rPr>
          <w:rFonts w:ascii="Consolas" w:hAnsi="Consolas"/>
          <w:color w:val="4D4D4C"/>
          <w:sz w:val="21"/>
          <w:szCs w:val="21"/>
        </w:rPr>
        <w:t xml:space="preserve">  end of period</w:t>
      </w:r>
    </w:p>
    <w:p w14:paraId="13FB12DA" w14:textId="77777777" w:rsidR="00D0379B" w:rsidRDefault="00477282">
      <w:pPr>
        <w:pStyle w:val="Heading2"/>
        <w:rPr>
          <w:rFonts w:ascii="Segoe UI" w:eastAsia="Times New Roman" w:hAnsi="Segoe UI" w:cs="Segoe UI"/>
        </w:rPr>
      </w:pPr>
      <w:r>
        <w:rPr>
          <w:rFonts w:ascii="Segoe UI" w:eastAsia="Times New Roman" w:hAnsi="Segoe UI" w:cs="Segoe UI"/>
        </w:rPr>
        <w:t xml:space="preserve">Function </w:t>
      </w:r>
      <w:r>
        <w:rPr>
          <w:rStyle w:val="HTMLCode"/>
        </w:rPr>
        <w:t>LatestOf(DateTime, Interval&lt;DateTime&gt;) returns DateTime</w:t>
      </w:r>
    </w:p>
    <w:p w14:paraId="220EED52" w14:textId="77777777" w:rsidR="00D0379B" w:rsidRDefault="00477282">
      <w:pPr>
        <w:pStyle w:val="NormalWeb"/>
        <w:rPr>
          <w:rFonts w:ascii="Segoe UI" w:hAnsi="Segoe UI" w:cs="Segoe UI"/>
        </w:rPr>
      </w:pPr>
      <w:r>
        <w:rPr>
          <w:rFonts w:ascii="Segoe UI" w:hAnsi="Segoe UI" w:cs="Segoe UI"/>
        </w:rPr>
        <w:t>Returns the last chronological date and time for a data element whether stored as a datetime or period. Depending upon the data available, priority is datetime, ending point of interval, then starting point of interval.</w:t>
      </w:r>
    </w:p>
    <w:p w14:paraId="31B31824" w14:textId="77777777" w:rsidR="00D0379B" w:rsidRDefault="00477282">
      <w:pPr>
        <w:pStyle w:val="HTMLPreformatted"/>
        <w:spacing w:line="285" w:lineRule="atLeast"/>
        <w:divId w:val="564877132"/>
        <w:rPr>
          <w:rFonts w:ascii="Consolas" w:hAnsi="Consolas"/>
          <w:color w:val="4D4D4C"/>
          <w:sz w:val="21"/>
          <w:szCs w:val="21"/>
        </w:rPr>
      </w:pPr>
      <w:r>
        <w:rPr>
          <w:rFonts w:ascii="Consolas" w:hAnsi="Consolas"/>
          <w:color w:val="4D4D4C"/>
          <w:sz w:val="21"/>
          <w:szCs w:val="21"/>
        </w:rPr>
        <w:t>define function "LatestOf"(pointInTime DateTime, period Interval&lt;DateTime&gt; ):</w:t>
      </w:r>
    </w:p>
    <w:p w14:paraId="3EB1DD24" w14:textId="77777777" w:rsidR="00D0379B" w:rsidRDefault="00477282">
      <w:pPr>
        <w:pStyle w:val="HTMLPreformatted"/>
        <w:spacing w:line="285" w:lineRule="atLeast"/>
        <w:divId w:val="564877132"/>
        <w:rPr>
          <w:rFonts w:ascii="Consolas" w:hAnsi="Consolas"/>
          <w:color w:val="4D4D4C"/>
          <w:sz w:val="21"/>
          <w:szCs w:val="21"/>
        </w:rPr>
      </w:pPr>
      <w:r>
        <w:rPr>
          <w:rFonts w:ascii="Consolas" w:hAnsi="Consolas"/>
          <w:color w:val="4D4D4C"/>
          <w:sz w:val="21"/>
          <w:szCs w:val="21"/>
        </w:rPr>
        <w:t xml:space="preserve">  Latest(NormalizeInterval(pointInTime, period))</w:t>
      </w:r>
    </w:p>
    <w:p w14:paraId="487D9388" w14:textId="77777777" w:rsidR="00D0379B" w:rsidRDefault="00477282">
      <w:pPr>
        <w:pStyle w:val="Heading2"/>
        <w:rPr>
          <w:rFonts w:ascii="Segoe UI" w:eastAsia="Times New Roman" w:hAnsi="Segoe UI" w:cs="Segoe UI"/>
        </w:rPr>
      </w:pPr>
      <w:r>
        <w:rPr>
          <w:rFonts w:ascii="Segoe UI" w:eastAsia="Times New Roman" w:hAnsi="Segoe UI" w:cs="Segoe UI"/>
        </w:rPr>
        <w:lastRenderedPageBreak/>
        <w:t xml:space="preserve">Function </w:t>
      </w:r>
      <w:r>
        <w:rPr>
          <w:rStyle w:val="HTMLCode"/>
        </w:rPr>
        <w:t>EarliestOf(DateTime, Interval&lt;DateTime&gt;) returns DateTime</w:t>
      </w:r>
    </w:p>
    <w:p w14:paraId="1491A000" w14:textId="77777777" w:rsidR="00D0379B" w:rsidRDefault="00477282">
      <w:pPr>
        <w:pStyle w:val="NormalWeb"/>
        <w:rPr>
          <w:rFonts w:ascii="Segoe UI" w:hAnsi="Segoe UI" w:cs="Segoe UI"/>
        </w:rPr>
      </w:pPr>
      <w:r>
        <w:rPr>
          <w:rFonts w:ascii="Segoe UI" w:hAnsi="Segoe UI" w:cs="Segoe UI"/>
        </w:rPr>
        <w:t>Returns the first chronological date and time for a data element whether stored as a datetime or period. Depending upon the data available, priority is datetime, starting point of interval, then ending point of interval.</w:t>
      </w:r>
    </w:p>
    <w:p w14:paraId="31B3E071" w14:textId="77777777" w:rsidR="00D0379B" w:rsidRDefault="00477282">
      <w:pPr>
        <w:pStyle w:val="HTMLPreformatted"/>
        <w:spacing w:line="285" w:lineRule="atLeast"/>
        <w:divId w:val="659577798"/>
        <w:rPr>
          <w:rFonts w:ascii="Consolas" w:hAnsi="Consolas"/>
          <w:color w:val="4D4D4C"/>
          <w:sz w:val="21"/>
          <w:szCs w:val="21"/>
        </w:rPr>
      </w:pPr>
      <w:r>
        <w:rPr>
          <w:rFonts w:ascii="Consolas" w:hAnsi="Consolas"/>
          <w:color w:val="4D4D4C"/>
          <w:sz w:val="21"/>
          <w:szCs w:val="21"/>
        </w:rPr>
        <w:t>define function "EarliestOf"(pointInTime DateTime, period Interval&lt;DateTime&gt; ):</w:t>
      </w:r>
    </w:p>
    <w:p w14:paraId="5CB60A9E" w14:textId="77777777" w:rsidR="00D0379B" w:rsidRDefault="00477282">
      <w:pPr>
        <w:pStyle w:val="HTMLPreformatted"/>
        <w:spacing w:line="285" w:lineRule="atLeast"/>
        <w:divId w:val="659577798"/>
        <w:rPr>
          <w:rFonts w:ascii="Consolas" w:hAnsi="Consolas"/>
          <w:color w:val="4D4D4C"/>
          <w:sz w:val="21"/>
          <w:szCs w:val="21"/>
        </w:rPr>
      </w:pPr>
      <w:r>
        <w:rPr>
          <w:rFonts w:ascii="Consolas" w:hAnsi="Consolas"/>
          <w:color w:val="4D4D4C"/>
          <w:sz w:val="21"/>
          <w:szCs w:val="21"/>
        </w:rPr>
        <w:t xml:space="preserve">  Earliest(NormalizeInterval(pointInTime, period))</w:t>
      </w:r>
    </w:p>
    <w:sectPr w:rsidR="00D0379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 w:author="Bryn" w:date="2022-03-29T16:51:00Z" w:initials="B">
    <w:p w14:paraId="708EE837" w14:textId="4E3F937A" w:rsidR="003638A0" w:rsidRDefault="003638A0">
      <w:pPr>
        <w:pStyle w:val="CommentText"/>
      </w:pPr>
      <w:r>
        <w:rPr>
          <w:rStyle w:val="CommentReference"/>
        </w:rPr>
        <w:annotationRef/>
      </w:r>
      <w:r>
        <w:t>This change is actually making the description incorrect. The function returns all locations during the hospitalization, so for the given encounter, as well as for any immediately prior emergency department visit.</w:t>
      </w:r>
    </w:p>
  </w:comment>
  <w:comment w:id="21" w:author="Bryn" w:date="2022-03-29T17:05:00Z" w:initials="B">
    <w:p w14:paraId="2DA82872" w14:textId="56FE593B" w:rsidR="00DF7C6D" w:rsidRDefault="00DF7C6D">
      <w:pPr>
        <w:pStyle w:val="CommentText"/>
      </w:pPr>
      <w:r>
        <w:rPr>
          <w:rStyle w:val="CommentReference"/>
        </w:rPr>
        <w:annotationRef/>
      </w:r>
      <w:r>
        <w:t>Refined the description here</w:t>
      </w:r>
    </w:p>
  </w:comment>
  <w:comment w:id="24" w:author="Bryn" w:date="2022-03-29T17:05:00Z" w:initials="B">
    <w:p w14:paraId="76B21CAC" w14:textId="6DD84B07" w:rsidR="00DF7C6D" w:rsidRDefault="00DF7C6D">
      <w:pPr>
        <w:pStyle w:val="CommentText"/>
      </w:pPr>
      <w:r>
        <w:rPr>
          <w:rStyle w:val="CommentReference"/>
        </w:rPr>
        <w:annotationRef/>
      </w:r>
      <w:r>
        <w:t>Refined the description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08EE837" w15:done="0"/>
  <w15:commentEx w15:paraId="2DA82872" w15:done="0"/>
  <w15:commentEx w15:paraId="76B21CA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EDB7A4" w16cex:dateUtc="2022-03-29T22:51:00Z"/>
  <w16cex:commentExtensible w16cex:durableId="25EDBACF" w16cex:dateUtc="2022-03-29T23:05:00Z"/>
  <w16cex:commentExtensible w16cex:durableId="25EDBAEC" w16cex:dateUtc="2022-03-29T23:0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08EE837" w16cid:durableId="25EDB7A4"/>
  <w16cid:commentId w16cid:paraId="2DA82872" w16cid:durableId="25EDBACF"/>
  <w16cid:commentId w16cid:paraId="76B21CAC" w16cid:durableId="25EDBAE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amie Lehner">
    <w15:presenceInfo w15:providerId="AD" w15:userId="S::JLehner@mathematica-mpr.com::2180f6f0-6834-4e1d-9052-7ac6e95f819d"/>
  </w15:person>
  <w15:person w15:author="Bryn">
    <w15:presenceInfo w15:providerId="None" w15:userId="Bry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6"/>
  <w:trackRevisions/>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72CC"/>
    <w:rsid w:val="000072CC"/>
    <w:rsid w:val="002A1F56"/>
    <w:rsid w:val="002C4FBB"/>
    <w:rsid w:val="003638A0"/>
    <w:rsid w:val="00477282"/>
    <w:rsid w:val="009D1227"/>
    <w:rsid w:val="00D0379B"/>
    <w:rsid w:val="00DF7C6D"/>
    <w:rsid w:val="00F058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52B9623"/>
  <w15:chartTrackingRefBased/>
  <w15:docId w15:val="{B03DDAA7-244E-4304-9B70-F06187239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pBdr>
        <w:bottom w:val="single" w:sz="6" w:space="4" w:color="auto"/>
      </w:pBdr>
      <w:spacing w:before="100" w:beforeAutospacing="1" w:after="100" w:afterAutospacing="1"/>
      <w:outlineLvl w:val="0"/>
    </w:pPr>
    <w:rPr>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sz w:val="36"/>
      <w:szCs w:val="36"/>
    </w:rPr>
  </w:style>
  <w:style w:type="paragraph" w:styleId="Heading3">
    <w:name w:val="heading 3"/>
    <w:basedOn w:val="Normal"/>
    <w:link w:val="Heading3Char"/>
    <w:uiPriority w:val="9"/>
    <w:qFormat/>
    <w:pPr>
      <w:spacing w:before="100" w:beforeAutospacing="1" w:after="100" w:afterAutospacing="1"/>
      <w:outlineLvl w:val="2"/>
    </w:pPr>
    <w:rPr>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strike w:val="0"/>
      <w:dstrike w:val="0"/>
      <w:color w:val="0000FF"/>
      <w:u w:val="none"/>
      <w:effect w:val="none"/>
    </w:rPr>
  </w:style>
  <w:style w:type="character" w:styleId="FollowedHyperlink">
    <w:name w:val="FollowedHyperlink"/>
    <w:basedOn w:val="DefaultParagraphFont"/>
    <w:uiPriority w:val="99"/>
    <w:semiHidden/>
    <w:unhideWhenUsed/>
    <w:rPr>
      <w:strike w:val="0"/>
      <w:dstrike w:val="0"/>
      <w:color w:val="800080"/>
      <w:u w:val="none"/>
      <w:effect w:val="none"/>
    </w:rPr>
  </w:style>
  <w:style w:type="character" w:styleId="HTMLCode">
    <w:name w:val="HTML Code"/>
    <w:basedOn w:val="DefaultParagraphFont"/>
    <w:uiPriority w:val="99"/>
    <w:semiHidden/>
    <w:unhideWhenUsed/>
    <w:rPr>
      <w:rFonts w:ascii="Consolas" w:eastAsiaTheme="minorEastAsia" w:hAnsi="Consolas" w:cs="Courier New" w:hint="default"/>
      <w:sz w:val="21"/>
      <w:szCs w:val="21"/>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semiHidden/>
    <w:unhideWhenUsed/>
    <w:pPr>
      <w:pBdr>
        <w:top w:val="single" w:sz="6" w:space="0" w:color="CCCCCC"/>
        <w:left w:val="single" w:sz="6" w:space="0" w:color="CCCCCC"/>
        <w:bottom w:val="single" w:sz="6" w:space="0" w:color="CCCCCC"/>
        <w:right w:val="single" w:sz="6" w:space="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Pr>
      <w:rFonts w:ascii="Consolas" w:eastAsiaTheme="minorEastAsia" w:hAnsi="Consolas"/>
    </w:rPr>
  </w:style>
  <w:style w:type="paragraph" w:customStyle="1" w:styleId="msonormal0">
    <w:name w:val="msonormal"/>
    <w:basedOn w:val="Normal"/>
    <w:pPr>
      <w:spacing w:before="100" w:beforeAutospacing="1" w:after="100" w:afterAutospacing="1"/>
    </w:pPr>
  </w:style>
  <w:style w:type="paragraph" w:customStyle="1" w:styleId="hljs-comment">
    <w:name w:val="hljs-comment"/>
    <w:basedOn w:val="Normal"/>
    <w:pPr>
      <w:spacing w:before="100" w:beforeAutospacing="1" w:after="100" w:afterAutospacing="1"/>
    </w:pPr>
    <w:rPr>
      <w:color w:val="8E908C"/>
    </w:rPr>
  </w:style>
  <w:style w:type="paragraph" w:customStyle="1" w:styleId="hljs-quote">
    <w:name w:val="hljs-quote"/>
    <w:basedOn w:val="Normal"/>
    <w:pPr>
      <w:spacing w:before="100" w:beforeAutospacing="1" w:after="100" w:afterAutospacing="1"/>
    </w:pPr>
    <w:rPr>
      <w:color w:val="8E908C"/>
    </w:rPr>
  </w:style>
  <w:style w:type="paragraph" w:customStyle="1" w:styleId="hljs-variable">
    <w:name w:val="hljs-variable"/>
    <w:basedOn w:val="Normal"/>
    <w:pPr>
      <w:spacing w:before="100" w:beforeAutospacing="1" w:after="100" w:afterAutospacing="1"/>
    </w:pPr>
    <w:rPr>
      <w:color w:val="C82829"/>
    </w:rPr>
  </w:style>
  <w:style w:type="paragraph" w:customStyle="1" w:styleId="hljs-template-variable">
    <w:name w:val="hljs-template-variable"/>
    <w:basedOn w:val="Normal"/>
    <w:pPr>
      <w:spacing w:before="100" w:beforeAutospacing="1" w:after="100" w:afterAutospacing="1"/>
    </w:pPr>
    <w:rPr>
      <w:color w:val="C82829"/>
    </w:rPr>
  </w:style>
  <w:style w:type="paragraph" w:customStyle="1" w:styleId="hljs-tag">
    <w:name w:val="hljs-tag"/>
    <w:basedOn w:val="Normal"/>
    <w:pPr>
      <w:spacing w:before="100" w:beforeAutospacing="1" w:after="100" w:afterAutospacing="1"/>
    </w:pPr>
    <w:rPr>
      <w:color w:val="C82829"/>
    </w:rPr>
  </w:style>
  <w:style w:type="paragraph" w:customStyle="1" w:styleId="hljs-name">
    <w:name w:val="hljs-name"/>
    <w:basedOn w:val="Normal"/>
    <w:pPr>
      <w:spacing w:before="100" w:beforeAutospacing="1" w:after="100" w:afterAutospacing="1"/>
    </w:pPr>
    <w:rPr>
      <w:color w:val="C82829"/>
    </w:rPr>
  </w:style>
  <w:style w:type="paragraph" w:customStyle="1" w:styleId="hljs-selector-id">
    <w:name w:val="hljs-selector-id"/>
    <w:basedOn w:val="Normal"/>
    <w:pPr>
      <w:spacing w:before="100" w:beforeAutospacing="1" w:after="100" w:afterAutospacing="1"/>
    </w:pPr>
    <w:rPr>
      <w:color w:val="C82829"/>
    </w:rPr>
  </w:style>
  <w:style w:type="paragraph" w:customStyle="1" w:styleId="hljs-selector-class">
    <w:name w:val="hljs-selector-class"/>
    <w:basedOn w:val="Normal"/>
    <w:pPr>
      <w:spacing w:before="100" w:beforeAutospacing="1" w:after="100" w:afterAutospacing="1"/>
    </w:pPr>
    <w:rPr>
      <w:color w:val="C82829"/>
    </w:rPr>
  </w:style>
  <w:style w:type="paragraph" w:customStyle="1" w:styleId="hljs-regexp">
    <w:name w:val="hljs-regexp"/>
    <w:basedOn w:val="Normal"/>
    <w:pPr>
      <w:spacing w:before="100" w:beforeAutospacing="1" w:after="100" w:afterAutospacing="1"/>
    </w:pPr>
    <w:rPr>
      <w:color w:val="C82829"/>
    </w:rPr>
  </w:style>
  <w:style w:type="paragraph" w:customStyle="1" w:styleId="hljs-deletion">
    <w:name w:val="hljs-deletion"/>
    <w:basedOn w:val="Normal"/>
    <w:pPr>
      <w:spacing w:before="100" w:beforeAutospacing="1" w:after="100" w:afterAutospacing="1"/>
    </w:pPr>
    <w:rPr>
      <w:color w:val="C82829"/>
    </w:rPr>
  </w:style>
  <w:style w:type="paragraph" w:customStyle="1" w:styleId="hljs-number">
    <w:name w:val="hljs-number"/>
    <w:basedOn w:val="Normal"/>
    <w:pPr>
      <w:spacing w:before="100" w:beforeAutospacing="1" w:after="100" w:afterAutospacing="1"/>
    </w:pPr>
    <w:rPr>
      <w:color w:val="F5871F"/>
    </w:rPr>
  </w:style>
  <w:style w:type="paragraph" w:customStyle="1" w:styleId="hljs-builtin">
    <w:name w:val="hljs-built_in"/>
    <w:basedOn w:val="Normal"/>
    <w:pPr>
      <w:spacing w:before="100" w:beforeAutospacing="1" w:after="100" w:afterAutospacing="1"/>
    </w:pPr>
    <w:rPr>
      <w:color w:val="F5871F"/>
    </w:rPr>
  </w:style>
  <w:style w:type="paragraph" w:customStyle="1" w:styleId="hljs-builtin-name">
    <w:name w:val="hljs-builtin-name"/>
    <w:basedOn w:val="Normal"/>
    <w:pPr>
      <w:spacing w:before="100" w:beforeAutospacing="1" w:after="100" w:afterAutospacing="1"/>
    </w:pPr>
    <w:rPr>
      <w:color w:val="F5871F"/>
    </w:rPr>
  </w:style>
  <w:style w:type="paragraph" w:customStyle="1" w:styleId="hljs-literal">
    <w:name w:val="hljs-literal"/>
    <w:basedOn w:val="Normal"/>
    <w:pPr>
      <w:spacing w:before="100" w:beforeAutospacing="1" w:after="100" w:afterAutospacing="1"/>
    </w:pPr>
    <w:rPr>
      <w:color w:val="F5871F"/>
    </w:rPr>
  </w:style>
  <w:style w:type="paragraph" w:customStyle="1" w:styleId="hljs-type">
    <w:name w:val="hljs-type"/>
    <w:basedOn w:val="Normal"/>
    <w:pPr>
      <w:spacing w:before="100" w:beforeAutospacing="1" w:after="100" w:afterAutospacing="1"/>
    </w:pPr>
    <w:rPr>
      <w:color w:val="F5871F"/>
    </w:rPr>
  </w:style>
  <w:style w:type="paragraph" w:customStyle="1" w:styleId="hljs-params">
    <w:name w:val="hljs-params"/>
    <w:basedOn w:val="Normal"/>
    <w:pPr>
      <w:spacing w:before="100" w:beforeAutospacing="1" w:after="100" w:afterAutospacing="1"/>
    </w:pPr>
    <w:rPr>
      <w:color w:val="F5871F"/>
    </w:rPr>
  </w:style>
  <w:style w:type="paragraph" w:customStyle="1" w:styleId="hljs-meta">
    <w:name w:val="hljs-meta"/>
    <w:basedOn w:val="Normal"/>
    <w:pPr>
      <w:spacing w:before="100" w:beforeAutospacing="1" w:after="100" w:afterAutospacing="1"/>
    </w:pPr>
    <w:rPr>
      <w:color w:val="F5871F"/>
    </w:rPr>
  </w:style>
  <w:style w:type="paragraph" w:customStyle="1" w:styleId="hljs-link">
    <w:name w:val="hljs-link"/>
    <w:basedOn w:val="Normal"/>
    <w:pPr>
      <w:spacing w:before="100" w:beforeAutospacing="1" w:after="100" w:afterAutospacing="1"/>
    </w:pPr>
    <w:rPr>
      <w:color w:val="F5871F"/>
    </w:rPr>
  </w:style>
  <w:style w:type="paragraph" w:customStyle="1" w:styleId="hljs-attribute">
    <w:name w:val="hljs-attribute"/>
    <w:basedOn w:val="Normal"/>
    <w:pPr>
      <w:spacing w:before="100" w:beforeAutospacing="1" w:after="100" w:afterAutospacing="1"/>
    </w:pPr>
    <w:rPr>
      <w:color w:val="EAB700"/>
    </w:rPr>
  </w:style>
  <w:style w:type="paragraph" w:customStyle="1" w:styleId="hljs-string">
    <w:name w:val="hljs-string"/>
    <w:basedOn w:val="Normal"/>
    <w:pPr>
      <w:spacing w:before="100" w:beforeAutospacing="1" w:after="100" w:afterAutospacing="1"/>
    </w:pPr>
    <w:rPr>
      <w:color w:val="718C00"/>
    </w:rPr>
  </w:style>
  <w:style w:type="paragraph" w:customStyle="1" w:styleId="hljs-symbol">
    <w:name w:val="hljs-symbol"/>
    <w:basedOn w:val="Normal"/>
    <w:pPr>
      <w:spacing w:before="100" w:beforeAutospacing="1" w:after="100" w:afterAutospacing="1"/>
    </w:pPr>
    <w:rPr>
      <w:color w:val="718C00"/>
    </w:rPr>
  </w:style>
  <w:style w:type="paragraph" w:customStyle="1" w:styleId="hljs-bullet">
    <w:name w:val="hljs-bullet"/>
    <w:basedOn w:val="Normal"/>
    <w:pPr>
      <w:spacing w:before="100" w:beforeAutospacing="1" w:after="100" w:afterAutospacing="1"/>
    </w:pPr>
    <w:rPr>
      <w:color w:val="718C00"/>
    </w:rPr>
  </w:style>
  <w:style w:type="paragraph" w:customStyle="1" w:styleId="hljs-addition">
    <w:name w:val="hljs-addition"/>
    <w:basedOn w:val="Normal"/>
    <w:pPr>
      <w:spacing w:before="100" w:beforeAutospacing="1" w:after="100" w:afterAutospacing="1"/>
    </w:pPr>
    <w:rPr>
      <w:color w:val="718C00"/>
    </w:rPr>
  </w:style>
  <w:style w:type="paragraph" w:customStyle="1" w:styleId="hljs-title">
    <w:name w:val="hljs-title"/>
    <w:basedOn w:val="Normal"/>
    <w:pPr>
      <w:spacing w:before="100" w:beforeAutospacing="1" w:after="100" w:afterAutospacing="1"/>
    </w:pPr>
    <w:rPr>
      <w:color w:val="4271AE"/>
    </w:rPr>
  </w:style>
  <w:style w:type="paragraph" w:customStyle="1" w:styleId="hljs-section">
    <w:name w:val="hljs-section"/>
    <w:basedOn w:val="Normal"/>
    <w:pPr>
      <w:spacing w:before="100" w:beforeAutospacing="1" w:after="100" w:afterAutospacing="1"/>
    </w:pPr>
    <w:rPr>
      <w:color w:val="4271AE"/>
    </w:rPr>
  </w:style>
  <w:style w:type="paragraph" w:customStyle="1" w:styleId="hljs-keyword">
    <w:name w:val="hljs-keyword"/>
    <w:basedOn w:val="Normal"/>
    <w:pPr>
      <w:spacing w:before="100" w:beforeAutospacing="1" w:after="100" w:afterAutospacing="1"/>
    </w:pPr>
    <w:rPr>
      <w:color w:val="8959A8"/>
    </w:rPr>
  </w:style>
  <w:style w:type="paragraph" w:customStyle="1" w:styleId="hljs-selector-tag">
    <w:name w:val="hljs-selector-tag"/>
    <w:basedOn w:val="Normal"/>
    <w:pPr>
      <w:spacing w:before="100" w:beforeAutospacing="1" w:after="100" w:afterAutospacing="1"/>
    </w:pPr>
    <w:rPr>
      <w:color w:val="8959A8"/>
    </w:rPr>
  </w:style>
  <w:style w:type="paragraph" w:customStyle="1" w:styleId="hljs">
    <w:name w:val="hljs"/>
    <w:basedOn w:val="Normal"/>
    <w:pPr>
      <w:spacing w:before="100" w:beforeAutospacing="1" w:after="100" w:afterAutospacing="1"/>
    </w:pPr>
    <w:rPr>
      <w:color w:val="4D4D4C"/>
    </w:rPr>
  </w:style>
  <w:style w:type="paragraph" w:customStyle="1" w:styleId="hljs-emphasis">
    <w:name w:val="hljs-emphasis"/>
    <w:basedOn w:val="Normal"/>
    <w:pPr>
      <w:spacing w:before="100" w:beforeAutospacing="1" w:after="100" w:afterAutospacing="1"/>
    </w:pPr>
    <w:rPr>
      <w:i/>
      <w:iCs/>
    </w:rPr>
  </w:style>
  <w:style w:type="paragraph" w:customStyle="1" w:styleId="hljs-strong">
    <w:name w:val="hljs-strong"/>
    <w:basedOn w:val="Normal"/>
    <w:pPr>
      <w:spacing w:before="100" w:beforeAutospacing="1" w:after="100" w:afterAutospacing="1"/>
    </w:pPr>
    <w:rPr>
      <w:b/>
      <w:bCs/>
    </w:rPr>
  </w:style>
  <w:style w:type="paragraph" w:customStyle="1" w:styleId="emoji">
    <w:name w:val="emoji"/>
    <w:basedOn w:val="Normal"/>
    <w:pPr>
      <w:spacing w:before="100" w:beforeAutospacing="1" w:after="100" w:afterAutospacing="1"/>
    </w:pPr>
  </w:style>
  <w:style w:type="paragraph" w:customStyle="1" w:styleId="page">
    <w:name w:val="page"/>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CommentReference">
    <w:name w:val="annotation reference"/>
    <w:basedOn w:val="DefaultParagraphFont"/>
    <w:uiPriority w:val="99"/>
    <w:semiHidden/>
    <w:unhideWhenUsed/>
    <w:rsid w:val="003638A0"/>
    <w:rPr>
      <w:sz w:val="16"/>
      <w:szCs w:val="16"/>
    </w:rPr>
  </w:style>
  <w:style w:type="paragraph" w:styleId="CommentText">
    <w:name w:val="annotation text"/>
    <w:basedOn w:val="Normal"/>
    <w:link w:val="CommentTextChar"/>
    <w:uiPriority w:val="99"/>
    <w:semiHidden/>
    <w:unhideWhenUsed/>
    <w:rsid w:val="003638A0"/>
    <w:rPr>
      <w:sz w:val="20"/>
      <w:szCs w:val="20"/>
    </w:rPr>
  </w:style>
  <w:style w:type="character" w:customStyle="1" w:styleId="CommentTextChar">
    <w:name w:val="Comment Text Char"/>
    <w:basedOn w:val="DefaultParagraphFont"/>
    <w:link w:val="CommentText"/>
    <w:uiPriority w:val="99"/>
    <w:semiHidden/>
    <w:rsid w:val="003638A0"/>
    <w:rPr>
      <w:rFonts w:eastAsiaTheme="minorEastAsia"/>
    </w:rPr>
  </w:style>
  <w:style w:type="paragraph" w:styleId="CommentSubject">
    <w:name w:val="annotation subject"/>
    <w:basedOn w:val="CommentText"/>
    <w:next w:val="CommentText"/>
    <w:link w:val="CommentSubjectChar"/>
    <w:uiPriority w:val="99"/>
    <w:semiHidden/>
    <w:unhideWhenUsed/>
    <w:rsid w:val="003638A0"/>
    <w:rPr>
      <w:b/>
      <w:bCs/>
    </w:rPr>
  </w:style>
  <w:style w:type="character" w:customStyle="1" w:styleId="CommentSubjectChar">
    <w:name w:val="Comment Subject Char"/>
    <w:basedOn w:val="CommentTextChar"/>
    <w:link w:val="CommentSubject"/>
    <w:uiPriority w:val="99"/>
    <w:semiHidden/>
    <w:rsid w:val="003638A0"/>
    <w:rPr>
      <w:rFonts w:eastAsiaTheme="minorEastAsia"/>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74164">
      <w:marLeft w:val="0"/>
      <w:marRight w:val="0"/>
      <w:marTop w:val="0"/>
      <w:marBottom w:val="0"/>
      <w:divBdr>
        <w:top w:val="none" w:sz="0" w:space="0" w:color="auto"/>
        <w:left w:val="none" w:sz="0" w:space="0" w:color="auto"/>
        <w:bottom w:val="none" w:sz="0" w:space="0" w:color="auto"/>
        <w:right w:val="none" w:sz="0" w:space="0" w:color="auto"/>
      </w:divBdr>
    </w:div>
    <w:div w:id="218202043">
      <w:marLeft w:val="0"/>
      <w:marRight w:val="0"/>
      <w:marTop w:val="0"/>
      <w:marBottom w:val="0"/>
      <w:divBdr>
        <w:top w:val="none" w:sz="0" w:space="0" w:color="auto"/>
        <w:left w:val="none" w:sz="0" w:space="0" w:color="auto"/>
        <w:bottom w:val="none" w:sz="0" w:space="0" w:color="auto"/>
        <w:right w:val="none" w:sz="0" w:space="0" w:color="auto"/>
      </w:divBdr>
    </w:div>
    <w:div w:id="317881868">
      <w:marLeft w:val="0"/>
      <w:marRight w:val="0"/>
      <w:marTop w:val="0"/>
      <w:marBottom w:val="0"/>
      <w:divBdr>
        <w:top w:val="none" w:sz="0" w:space="0" w:color="auto"/>
        <w:left w:val="none" w:sz="0" w:space="0" w:color="auto"/>
        <w:bottom w:val="none" w:sz="0" w:space="0" w:color="auto"/>
        <w:right w:val="none" w:sz="0" w:space="0" w:color="auto"/>
      </w:divBdr>
    </w:div>
    <w:div w:id="348219417">
      <w:marLeft w:val="0"/>
      <w:marRight w:val="0"/>
      <w:marTop w:val="0"/>
      <w:marBottom w:val="0"/>
      <w:divBdr>
        <w:top w:val="none" w:sz="0" w:space="0" w:color="auto"/>
        <w:left w:val="none" w:sz="0" w:space="0" w:color="auto"/>
        <w:bottom w:val="none" w:sz="0" w:space="0" w:color="auto"/>
        <w:right w:val="none" w:sz="0" w:space="0" w:color="auto"/>
      </w:divBdr>
    </w:div>
    <w:div w:id="429395088">
      <w:marLeft w:val="0"/>
      <w:marRight w:val="0"/>
      <w:marTop w:val="0"/>
      <w:marBottom w:val="0"/>
      <w:divBdr>
        <w:top w:val="none" w:sz="0" w:space="0" w:color="auto"/>
        <w:left w:val="none" w:sz="0" w:space="0" w:color="auto"/>
        <w:bottom w:val="none" w:sz="0" w:space="0" w:color="auto"/>
        <w:right w:val="none" w:sz="0" w:space="0" w:color="auto"/>
      </w:divBdr>
    </w:div>
    <w:div w:id="518272317">
      <w:marLeft w:val="0"/>
      <w:marRight w:val="0"/>
      <w:marTop w:val="0"/>
      <w:marBottom w:val="0"/>
      <w:divBdr>
        <w:top w:val="none" w:sz="0" w:space="0" w:color="auto"/>
        <w:left w:val="none" w:sz="0" w:space="0" w:color="auto"/>
        <w:bottom w:val="none" w:sz="0" w:space="0" w:color="auto"/>
        <w:right w:val="none" w:sz="0" w:space="0" w:color="auto"/>
      </w:divBdr>
    </w:div>
    <w:div w:id="519860204">
      <w:marLeft w:val="0"/>
      <w:marRight w:val="0"/>
      <w:marTop w:val="0"/>
      <w:marBottom w:val="0"/>
      <w:divBdr>
        <w:top w:val="none" w:sz="0" w:space="0" w:color="auto"/>
        <w:left w:val="none" w:sz="0" w:space="0" w:color="auto"/>
        <w:bottom w:val="none" w:sz="0" w:space="0" w:color="auto"/>
        <w:right w:val="none" w:sz="0" w:space="0" w:color="auto"/>
      </w:divBdr>
    </w:div>
    <w:div w:id="552808338">
      <w:marLeft w:val="0"/>
      <w:marRight w:val="0"/>
      <w:marTop w:val="0"/>
      <w:marBottom w:val="0"/>
      <w:divBdr>
        <w:top w:val="none" w:sz="0" w:space="0" w:color="auto"/>
        <w:left w:val="none" w:sz="0" w:space="0" w:color="auto"/>
        <w:bottom w:val="none" w:sz="0" w:space="0" w:color="auto"/>
        <w:right w:val="none" w:sz="0" w:space="0" w:color="auto"/>
      </w:divBdr>
    </w:div>
    <w:div w:id="564877132">
      <w:marLeft w:val="0"/>
      <w:marRight w:val="0"/>
      <w:marTop w:val="0"/>
      <w:marBottom w:val="0"/>
      <w:divBdr>
        <w:top w:val="none" w:sz="0" w:space="0" w:color="auto"/>
        <w:left w:val="none" w:sz="0" w:space="0" w:color="auto"/>
        <w:bottom w:val="none" w:sz="0" w:space="0" w:color="auto"/>
        <w:right w:val="none" w:sz="0" w:space="0" w:color="auto"/>
      </w:divBdr>
    </w:div>
    <w:div w:id="593788564">
      <w:marLeft w:val="0"/>
      <w:marRight w:val="0"/>
      <w:marTop w:val="0"/>
      <w:marBottom w:val="0"/>
      <w:divBdr>
        <w:top w:val="none" w:sz="0" w:space="0" w:color="auto"/>
        <w:left w:val="none" w:sz="0" w:space="0" w:color="auto"/>
        <w:bottom w:val="none" w:sz="0" w:space="0" w:color="auto"/>
        <w:right w:val="none" w:sz="0" w:space="0" w:color="auto"/>
      </w:divBdr>
    </w:div>
    <w:div w:id="632708848">
      <w:marLeft w:val="0"/>
      <w:marRight w:val="0"/>
      <w:marTop w:val="0"/>
      <w:marBottom w:val="0"/>
      <w:divBdr>
        <w:top w:val="none" w:sz="0" w:space="0" w:color="auto"/>
        <w:left w:val="none" w:sz="0" w:space="0" w:color="auto"/>
        <w:bottom w:val="none" w:sz="0" w:space="0" w:color="auto"/>
        <w:right w:val="none" w:sz="0" w:space="0" w:color="auto"/>
      </w:divBdr>
    </w:div>
    <w:div w:id="659577798">
      <w:marLeft w:val="0"/>
      <w:marRight w:val="0"/>
      <w:marTop w:val="0"/>
      <w:marBottom w:val="0"/>
      <w:divBdr>
        <w:top w:val="none" w:sz="0" w:space="0" w:color="auto"/>
        <w:left w:val="none" w:sz="0" w:space="0" w:color="auto"/>
        <w:bottom w:val="none" w:sz="0" w:space="0" w:color="auto"/>
        <w:right w:val="none" w:sz="0" w:space="0" w:color="auto"/>
      </w:divBdr>
    </w:div>
    <w:div w:id="824972427">
      <w:marLeft w:val="0"/>
      <w:marRight w:val="0"/>
      <w:marTop w:val="0"/>
      <w:marBottom w:val="0"/>
      <w:divBdr>
        <w:top w:val="none" w:sz="0" w:space="0" w:color="auto"/>
        <w:left w:val="none" w:sz="0" w:space="0" w:color="auto"/>
        <w:bottom w:val="none" w:sz="0" w:space="0" w:color="auto"/>
        <w:right w:val="none" w:sz="0" w:space="0" w:color="auto"/>
      </w:divBdr>
    </w:div>
    <w:div w:id="854541108">
      <w:marLeft w:val="0"/>
      <w:marRight w:val="0"/>
      <w:marTop w:val="0"/>
      <w:marBottom w:val="0"/>
      <w:divBdr>
        <w:top w:val="none" w:sz="0" w:space="0" w:color="auto"/>
        <w:left w:val="none" w:sz="0" w:space="0" w:color="auto"/>
        <w:bottom w:val="none" w:sz="0" w:space="0" w:color="auto"/>
        <w:right w:val="none" w:sz="0" w:space="0" w:color="auto"/>
      </w:divBdr>
    </w:div>
    <w:div w:id="870916665">
      <w:marLeft w:val="0"/>
      <w:marRight w:val="0"/>
      <w:marTop w:val="0"/>
      <w:marBottom w:val="0"/>
      <w:divBdr>
        <w:top w:val="none" w:sz="0" w:space="0" w:color="auto"/>
        <w:left w:val="none" w:sz="0" w:space="0" w:color="auto"/>
        <w:bottom w:val="none" w:sz="0" w:space="0" w:color="auto"/>
        <w:right w:val="none" w:sz="0" w:space="0" w:color="auto"/>
      </w:divBdr>
    </w:div>
    <w:div w:id="920875782">
      <w:marLeft w:val="0"/>
      <w:marRight w:val="0"/>
      <w:marTop w:val="0"/>
      <w:marBottom w:val="0"/>
      <w:divBdr>
        <w:top w:val="none" w:sz="0" w:space="0" w:color="auto"/>
        <w:left w:val="none" w:sz="0" w:space="0" w:color="auto"/>
        <w:bottom w:val="none" w:sz="0" w:space="0" w:color="auto"/>
        <w:right w:val="none" w:sz="0" w:space="0" w:color="auto"/>
      </w:divBdr>
    </w:div>
    <w:div w:id="955335711">
      <w:marLeft w:val="0"/>
      <w:marRight w:val="0"/>
      <w:marTop w:val="0"/>
      <w:marBottom w:val="0"/>
      <w:divBdr>
        <w:top w:val="none" w:sz="0" w:space="0" w:color="auto"/>
        <w:left w:val="none" w:sz="0" w:space="0" w:color="auto"/>
        <w:bottom w:val="none" w:sz="0" w:space="0" w:color="auto"/>
        <w:right w:val="none" w:sz="0" w:space="0" w:color="auto"/>
      </w:divBdr>
    </w:div>
    <w:div w:id="1111782165">
      <w:marLeft w:val="0"/>
      <w:marRight w:val="0"/>
      <w:marTop w:val="0"/>
      <w:marBottom w:val="0"/>
      <w:divBdr>
        <w:top w:val="none" w:sz="0" w:space="0" w:color="auto"/>
        <w:left w:val="none" w:sz="0" w:space="0" w:color="auto"/>
        <w:bottom w:val="none" w:sz="0" w:space="0" w:color="auto"/>
        <w:right w:val="none" w:sz="0" w:space="0" w:color="auto"/>
      </w:divBdr>
    </w:div>
    <w:div w:id="1192454871">
      <w:marLeft w:val="0"/>
      <w:marRight w:val="0"/>
      <w:marTop w:val="0"/>
      <w:marBottom w:val="0"/>
      <w:divBdr>
        <w:top w:val="none" w:sz="0" w:space="0" w:color="auto"/>
        <w:left w:val="none" w:sz="0" w:space="0" w:color="auto"/>
        <w:bottom w:val="none" w:sz="0" w:space="0" w:color="auto"/>
        <w:right w:val="none" w:sz="0" w:space="0" w:color="auto"/>
      </w:divBdr>
    </w:div>
    <w:div w:id="1227834247">
      <w:marLeft w:val="0"/>
      <w:marRight w:val="0"/>
      <w:marTop w:val="0"/>
      <w:marBottom w:val="0"/>
      <w:divBdr>
        <w:top w:val="none" w:sz="0" w:space="0" w:color="auto"/>
        <w:left w:val="none" w:sz="0" w:space="0" w:color="auto"/>
        <w:bottom w:val="none" w:sz="0" w:space="0" w:color="auto"/>
        <w:right w:val="none" w:sz="0" w:space="0" w:color="auto"/>
      </w:divBdr>
    </w:div>
    <w:div w:id="1529757698">
      <w:marLeft w:val="0"/>
      <w:marRight w:val="0"/>
      <w:marTop w:val="0"/>
      <w:marBottom w:val="0"/>
      <w:divBdr>
        <w:top w:val="none" w:sz="0" w:space="0" w:color="auto"/>
        <w:left w:val="none" w:sz="0" w:space="0" w:color="auto"/>
        <w:bottom w:val="none" w:sz="0" w:space="0" w:color="auto"/>
        <w:right w:val="none" w:sz="0" w:space="0" w:color="auto"/>
      </w:divBdr>
    </w:div>
    <w:div w:id="1613709776">
      <w:marLeft w:val="0"/>
      <w:marRight w:val="0"/>
      <w:marTop w:val="0"/>
      <w:marBottom w:val="0"/>
      <w:divBdr>
        <w:top w:val="none" w:sz="0" w:space="0" w:color="auto"/>
        <w:left w:val="none" w:sz="0" w:space="0" w:color="auto"/>
        <w:bottom w:val="none" w:sz="0" w:space="0" w:color="auto"/>
        <w:right w:val="none" w:sz="0" w:space="0" w:color="auto"/>
      </w:divBdr>
    </w:div>
    <w:div w:id="1692339901">
      <w:marLeft w:val="0"/>
      <w:marRight w:val="0"/>
      <w:marTop w:val="0"/>
      <w:marBottom w:val="0"/>
      <w:divBdr>
        <w:top w:val="none" w:sz="0" w:space="0" w:color="auto"/>
        <w:left w:val="none" w:sz="0" w:space="0" w:color="auto"/>
        <w:bottom w:val="none" w:sz="0" w:space="0" w:color="auto"/>
        <w:right w:val="none" w:sz="0" w:space="0" w:color="auto"/>
      </w:divBdr>
    </w:div>
    <w:div w:id="1715732664">
      <w:marLeft w:val="0"/>
      <w:marRight w:val="0"/>
      <w:marTop w:val="0"/>
      <w:marBottom w:val="0"/>
      <w:divBdr>
        <w:top w:val="none" w:sz="0" w:space="0" w:color="auto"/>
        <w:left w:val="none" w:sz="0" w:space="0" w:color="auto"/>
        <w:bottom w:val="none" w:sz="0" w:space="0" w:color="auto"/>
        <w:right w:val="none" w:sz="0" w:space="0" w:color="auto"/>
      </w:divBdr>
    </w:div>
    <w:div w:id="1879319074">
      <w:marLeft w:val="0"/>
      <w:marRight w:val="0"/>
      <w:marTop w:val="0"/>
      <w:marBottom w:val="0"/>
      <w:divBdr>
        <w:top w:val="none" w:sz="0" w:space="0" w:color="auto"/>
        <w:left w:val="none" w:sz="0" w:space="0" w:color="auto"/>
        <w:bottom w:val="none" w:sz="0" w:space="0" w:color="auto"/>
        <w:right w:val="none" w:sz="0" w:space="0" w:color="auto"/>
      </w:divBdr>
    </w:div>
    <w:div w:id="1911961019">
      <w:marLeft w:val="0"/>
      <w:marRight w:val="0"/>
      <w:marTop w:val="0"/>
      <w:marBottom w:val="0"/>
      <w:divBdr>
        <w:top w:val="none" w:sz="0" w:space="0" w:color="auto"/>
        <w:left w:val="none" w:sz="0" w:space="0" w:color="auto"/>
        <w:bottom w:val="none" w:sz="0" w:space="0" w:color="auto"/>
        <w:right w:val="none" w:sz="0" w:space="0" w:color="auto"/>
      </w:divBdr>
    </w:div>
    <w:div w:id="2079672065">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2329</Words>
  <Characters>13281</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MATGlobalCommonFunctions-7.0.000.md</vt:lpstr>
    </vt:vector>
  </TitlesOfParts>
  <Company/>
  <LinksUpToDate>false</LinksUpToDate>
  <CharactersWithSpaces>15579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MATGlobalCommonFunctions-7.0.000.md</dc:title>
  <dc:subject/>
  <dc:creator>Jamie Lehner</dc:creator>
  <cp:keywords/>
  <dc:description/>
  <cp:lastModifiedBy>Bryn</cp:lastModifiedBy>
  <cp:revision>4</cp:revision>
  <dcterms:created xsi:type="dcterms:W3CDTF">2022-03-25T18:25:00Z</dcterms:created>
  <dcterms:modified xsi:type="dcterms:W3CDTF">2022-03-29T23:17:00Z</dcterms:modified>
</cp:coreProperties>
</file>